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52D8A" w14:textId="758B2C77" w:rsidR="00A21645" w:rsidRDefault="00A21645" w:rsidP="000F7DE7">
      <w:pPr>
        <w:spacing w:line="360" w:lineRule="auto"/>
        <w:rPr>
          <w:rFonts w:ascii="Times New Roman" w:hAnsi="Times New Roman" w:cs="Times New Roman"/>
          <w:b/>
          <w:bCs/>
          <w:sz w:val="24"/>
          <w:szCs w:val="24"/>
        </w:rPr>
      </w:pPr>
      <w:r w:rsidRPr="00A21645">
        <w:rPr>
          <w:rFonts w:ascii="Times New Roman" w:hAnsi="Times New Roman" w:cs="Times New Roman"/>
          <w:b/>
          <w:bCs/>
          <w:sz w:val="24"/>
          <w:szCs w:val="24"/>
        </w:rPr>
        <w:t>Determinants of Compliance with Rabies Post-Exposure Prophylaxis Among Animal Bite Victims in Bangladesh</w:t>
      </w:r>
    </w:p>
    <w:p w14:paraId="3A751985" w14:textId="5ED72B2F" w:rsidR="00CC6E5A" w:rsidRDefault="00CC6E5A" w:rsidP="000F7DE7">
      <w:pPr>
        <w:spacing w:line="360" w:lineRule="auto"/>
        <w:rPr>
          <w:rFonts w:ascii="Times New Roman" w:hAnsi="Times New Roman" w:cs="Times New Roman"/>
          <w:b/>
          <w:bCs/>
          <w:sz w:val="24"/>
          <w:szCs w:val="24"/>
        </w:rPr>
      </w:pPr>
      <w:r w:rsidRPr="00CC6E5A">
        <w:rPr>
          <w:rFonts w:ascii="Times New Roman" w:hAnsi="Times New Roman" w:cs="Times New Roman"/>
          <w:b/>
          <w:bCs/>
          <w:sz w:val="24"/>
          <w:szCs w:val="24"/>
        </w:rPr>
        <w:t xml:space="preserve">Evaluating Determinants of Rabies </w:t>
      </w:r>
      <w:r w:rsidRPr="00A21645">
        <w:rPr>
          <w:rFonts w:ascii="Times New Roman" w:hAnsi="Times New Roman" w:cs="Times New Roman"/>
          <w:b/>
          <w:bCs/>
          <w:sz w:val="24"/>
          <w:szCs w:val="24"/>
        </w:rPr>
        <w:t xml:space="preserve">Post-Exposure </w:t>
      </w:r>
      <w:del w:id="0" w:author="Sabrin Sultana" w:date="2025-07-07T16:02:00Z" w16du:dateUtc="2025-07-07T10:02:00Z">
        <w:r w:rsidRPr="00A21645" w:rsidDel="00A91D4F">
          <w:rPr>
            <w:rFonts w:ascii="Times New Roman" w:hAnsi="Times New Roman" w:cs="Times New Roman"/>
            <w:b/>
            <w:bCs/>
            <w:sz w:val="24"/>
            <w:szCs w:val="24"/>
          </w:rPr>
          <w:delText>Prophylaxi</w:delText>
        </w:r>
      </w:del>
      <w:ins w:id="1" w:author="Sabrin Sultana" w:date="2025-07-07T16:02:00Z" w16du:dateUtc="2025-07-07T10:02:00Z">
        <w:r w:rsidR="00A91D4F" w:rsidRPr="00A21645">
          <w:rPr>
            <w:rFonts w:ascii="Times New Roman" w:hAnsi="Times New Roman" w:cs="Times New Roman"/>
            <w:b/>
            <w:bCs/>
            <w:sz w:val="24"/>
            <w:szCs w:val="24"/>
          </w:rPr>
          <w:t>Prophylaxis</w:t>
        </w:r>
      </w:ins>
      <w:r w:rsidRPr="00CC6E5A">
        <w:rPr>
          <w:rFonts w:ascii="Times New Roman" w:hAnsi="Times New Roman" w:cs="Times New Roman"/>
          <w:b/>
          <w:bCs/>
          <w:sz w:val="24"/>
          <w:szCs w:val="24"/>
        </w:rPr>
        <w:t xml:space="preserve"> Compliance to Inform Policy Toward Elimination by 2030 in Bangladesh</w:t>
      </w:r>
    </w:p>
    <w:p w14:paraId="600A3057" w14:textId="19F8F895" w:rsidR="000F7DE7" w:rsidRPr="000F7DE7" w:rsidRDefault="000F7DE7" w:rsidP="000F7DE7">
      <w:pPr>
        <w:spacing w:line="360" w:lineRule="auto"/>
        <w:rPr>
          <w:rFonts w:ascii="Times New Roman" w:hAnsi="Times New Roman" w:cs="Times New Roman"/>
          <w:b/>
          <w:bCs/>
          <w:sz w:val="24"/>
          <w:szCs w:val="24"/>
        </w:rPr>
      </w:pPr>
      <w:r w:rsidRPr="000F7DE7">
        <w:rPr>
          <w:rFonts w:ascii="Times New Roman" w:hAnsi="Times New Roman" w:cs="Times New Roman"/>
          <w:b/>
          <w:bCs/>
          <w:sz w:val="24"/>
          <w:szCs w:val="24"/>
        </w:rPr>
        <w:t>Introduction</w:t>
      </w:r>
    </w:p>
    <w:p w14:paraId="01ED58EB" w14:textId="2997838F" w:rsidR="000F7DE7" w:rsidRPr="000F7DE7" w:rsidRDefault="000F7DE7" w:rsidP="0073480A">
      <w:pPr>
        <w:spacing w:line="360" w:lineRule="auto"/>
        <w:rPr>
          <w:rFonts w:ascii="Times New Roman" w:hAnsi="Times New Roman" w:cs="Times New Roman"/>
          <w:sz w:val="24"/>
          <w:szCs w:val="24"/>
        </w:rPr>
      </w:pPr>
      <w:r w:rsidRPr="000F7DE7">
        <w:rPr>
          <w:rFonts w:ascii="Times New Roman" w:hAnsi="Times New Roman" w:cs="Times New Roman"/>
          <w:sz w:val="24"/>
          <w:szCs w:val="24"/>
        </w:rPr>
        <w:t>Rabies is a preventable yet deadly zoonotic disease and remains a significant public health concern in Bangladesh, which aims to eliminate dog-mediated human rabies by 2030. Post-exposure prophylaxis (PEP) is provided free-of-charge nationwide, but adherence to the full PEP regimen among animal bite victims is suboptimal.</w:t>
      </w:r>
      <w:r w:rsidR="00B52E5B" w:rsidRPr="0073480A">
        <w:rPr>
          <w:rFonts w:ascii="Times New Roman" w:hAnsi="Times New Roman" w:cs="Times New Roman"/>
          <w:sz w:val="24"/>
          <w:szCs w:val="24"/>
        </w:rPr>
        <w:t xml:space="preserve"> </w:t>
      </w:r>
      <w:r w:rsidR="00B52E5B" w:rsidRPr="00731C4C">
        <w:rPr>
          <w:rFonts w:ascii="Times New Roman" w:hAnsi="Times New Roman" w:cs="Times New Roman"/>
          <w:sz w:val="24"/>
          <w:szCs w:val="24"/>
        </w:rPr>
        <w:t xml:space="preserve">This study aimed to assess the rate of PEP compliance and identify key factors associated with </w:t>
      </w:r>
      <w:commentRangeStart w:id="2"/>
      <w:r w:rsidR="00B52E5B" w:rsidRPr="00731C4C">
        <w:rPr>
          <w:rFonts w:ascii="Times New Roman" w:hAnsi="Times New Roman" w:cs="Times New Roman"/>
          <w:sz w:val="24"/>
          <w:szCs w:val="24"/>
        </w:rPr>
        <w:t>adherence</w:t>
      </w:r>
      <w:commentRangeEnd w:id="2"/>
      <w:r w:rsidR="000217F9">
        <w:rPr>
          <w:rStyle w:val="CommentReference"/>
        </w:rPr>
        <w:commentReference w:id="2"/>
      </w:r>
      <w:r w:rsidR="00B52E5B" w:rsidRPr="00731C4C">
        <w:rPr>
          <w:rFonts w:ascii="Times New Roman" w:hAnsi="Times New Roman" w:cs="Times New Roman"/>
          <w:sz w:val="24"/>
          <w:szCs w:val="24"/>
        </w:rPr>
        <w:t xml:space="preserve"> among animal bite victims.</w:t>
      </w:r>
    </w:p>
    <w:p w14:paraId="0978E4A6" w14:textId="77777777" w:rsidR="000F7DE7" w:rsidRPr="000F7DE7" w:rsidRDefault="000F7DE7" w:rsidP="0073480A">
      <w:pPr>
        <w:spacing w:line="360" w:lineRule="auto"/>
        <w:rPr>
          <w:rFonts w:ascii="Times New Roman" w:hAnsi="Times New Roman" w:cs="Times New Roman"/>
          <w:b/>
          <w:bCs/>
          <w:sz w:val="24"/>
          <w:szCs w:val="24"/>
        </w:rPr>
      </w:pPr>
      <w:r w:rsidRPr="000F7DE7">
        <w:rPr>
          <w:rFonts w:ascii="Times New Roman" w:hAnsi="Times New Roman" w:cs="Times New Roman"/>
          <w:b/>
          <w:bCs/>
          <w:sz w:val="24"/>
          <w:szCs w:val="24"/>
        </w:rPr>
        <w:t>Methods</w:t>
      </w:r>
    </w:p>
    <w:p w14:paraId="06AF3698" w14:textId="648B9959" w:rsidR="000536BC" w:rsidRPr="0073480A" w:rsidRDefault="000536BC" w:rsidP="0073480A">
      <w:pPr>
        <w:spacing w:line="360" w:lineRule="auto"/>
        <w:rPr>
          <w:rFonts w:ascii="Times New Roman" w:hAnsi="Times New Roman" w:cs="Times New Roman"/>
          <w:sz w:val="24"/>
          <w:szCs w:val="24"/>
        </w:rPr>
      </w:pPr>
      <w:r w:rsidRPr="004778D7">
        <w:rPr>
          <w:rFonts w:ascii="Times New Roman" w:hAnsi="Times New Roman" w:cs="Times New Roman"/>
          <w:sz w:val="24"/>
          <w:szCs w:val="24"/>
        </w:rPr>
        <w:t xml:space="preserve">We conducted a hospital-based study using immunization records from the National Rabies Prevention and Control Centre (NRPCC) at the Infectious Diseases Hospital, Dhaka. Data from 457 animal bite patients who initiated post-exposure prophylaxis (PEP) between </w:t>
      </w:r>
      <w:commentRangeStart w:id="3"/>
      <w:r w:rsidRPr="004778D7">
        <w:rPr>
          <w:rFonts w:ascii="Times New Roman" w:hAnsi="Times New Roman" w:cs="Times New Roman"/>
          <w:sz w:val="24"/>
          <w:szCs w:val="24"/>
        </w:rPr>
        <w:t xml:space="preserve">February and July 2022 </w:t>
      </w:r>
      <w:commentRangeEnd w:id="3"/>
      <w:r w:rsidR="000217F9">
        <w:rPr>
          <w:rStyle w:val="CommentReference"/>
        </w:rPr>
        <w:commentReference w:id="3"/>
      </w:r>
      <w:r w:rsidRPr="004778D7">
        <w:rPr>
          <w:rFonts w:ascii="Times New Roman" w:hAnsi="Times New Roman" w:cs="Times New Roman"/>
          <w:sz w:val="24"/>
          <w:szCs w:val="24"/>
        </w:rPr>
        <w:t xml:space="preserve">were analyzed. </w:t>
      </w:r>
      <w:commentRangeStart w:id="4"/>
      <w:r w:rsidRPr="004778D7">
        <w:rPr>
          <w:rFonts w:ascii="Times New Roman" w:hAnsi="Times New Roman" w:cs="Times New Roman"/>
          <w:sz w:val="24"/>
          <w:szCs w:val="24"/>
        </w:rPr>
        <w:t>Sociodemographic, clinical, and exposure-related factors were assessed using multivariable logistic regression.</w:t>
      </w:r>
      <w:r w:rsidRPr="0073480A">
        <w:rPr>
          <w:rFonts w:ascii="Times New Roman" w:hAnsi="Times New Roman" w:cs="Times New Roman"/>
          <w:sz w:val="24"/>
          <w:szCs w:val="24"/>
        </w:rPr>
        <w:t xml:space="preserve"> </w:t>
      </w:r>
      <w:commentRangeEnd w:id="4"/>
      <w:r w:rsidR="000217F9">
        <w:rPr>
          <w:rStyle w:val="CommentReference"/>
        </w:rPr>
        <w:commentReference w:id="4"/>
      </w:r>
    </w:p>
    <w:p w14:paraId="58B9E29F" w14:textId="4841282E" w:rsidR="000F7DE7" w:rsidRPr="000F7DE7" w:rsidRDefault="000F7DE7" w:rsidP="0073480A">
      <w:pPr>
        <w:spacing w:line="360" w:lineRule="auto"/>
        <w:rPr>
          <w:rFonts w:ascii="Times New Roman" w:hAnsi="Times New Roman" w:cs="Times New Roman"/>
          <w:b/>
          <w:bCs/>
          <w:sz w:val="24"/>
          <w:szCs w:val="24"/>
        </w:rPr>
      </w:pPr>
      <w:r w:rsidRPr="000F7DE7">
        <w:rPr>
          <w:rFonts w:ascii="Times New Roman" w:hAnsi="Times New Roman" w:cs="Times New Roman"/>
          <w:b/>
          <w:bCs/>
          <w:sz w:val="24"/>
          <w:szCs w:val="24"/>
        </w:rPr>
        <w:t>Results</w:t>
      </w:r>
    </w:p>
    <w:p w14:paraId="0A9C20FB" w14:textId="77777777" w:rsidR="0073480A" w:rsidRPr="00731C4C" w:rsidRDefault="0073480A" w:rsidP="0073480A">
      <w:pPr>
        <w:spacing w:line="360" w:lineRule="auto"/>
        <w:rPr>
          <w:rFonts w:ascii="Times New Roman" w:hAnsi="Times New Roman" w:cs="Times New Roman"/>
          <w:sz w:val="24"/>
          <w:szCs w:val="24"/>
        </w:rPr>
      </w:pPr>
      <w:r w:rsidRPr="00731C4C">
        <w:rPr>
          <w:rFonts w:ascii="Times New Roman" w:hAnsi="Times New Roman" w:cs="Times New Roman"/>
          <w:sz w:val="24"/>
          <w:szCs w:val="24"/>
        </w:rPr>
        <w:t xml:space="preserve">Of the 457 patients, 78 (17.1%) completed the full </w:t>
      </w:r>
      <w:r w:rsidRPr="0073480A">
        <w:rPr>
          <w:rFonts w:ascii="Times New Roman" w:hAnsi="Times New Roman" w:cs="Times New Roman"/>
          <w:sz w:val="24"/>
          <w:szCs w:val="24"/>
        </w:rPr>
        <w:t>WHO</w:t>
      </w:r>
      <w:r w:rsidRPr="0073480A">
        <w:rPr>
          <w:rFonts w:ascii="Times New Roman" w:hAnsi="Times New Roman" w:cs="Times New Roman"/>
          <w:sz w:val="24"/>
          <w:szCs w:val="24"/>
        </w:rPr>
        <w:noBreakHyphen/>
        <w:t>recommended PEP schedule</w:t>
      </w:r>
      <w:r w:rsidRPr="00731C4C">
        <w:rPr>
          <w:rFonts w:ascii="Times New Roman" w:hAnsi="Times New Roman" w:cs="Times New Roman"/>
          <w:sz w:val="24"/>
          <w:szCs w:val="24"/>
        </w:rPr>
        <w:t>.</w:t>
      </w:r>
      <w:r w:rsidRPr="0073480A">
        <w:rPr>
          <w:rFonts w:ascii="Times New Roman" w:hAnsi="Times New Roman" w:cs="Times New Roman"/>
          <w:sz w:val="24"/>
          <w:szCs w:val="24"/>
        </w:rPr>
        <w:t xml:space="preserve">  Median age was 32 years (IQR 24–45); 54% were male.</w:t>
      </w:r>
      <w:r w:rsidRPr="00731C4C">
        <w:rPr>
          <w:rFonts w:ascii="Times New Roman" w:hAnsi="Times New Roman" w:cs="Times New Roman"/>
          <w:sz w:val="24"/>
          <w:szCs w:val="24"/>
        </w:rPr>
        <w:t xml:space="preserve"> </w:t>
      </w:r>
      <w:r w:rsidRPr="0073480A">
        <w:rPr>
          <w:rFonts w:ascii="Times New Roman" w:hAnsi="Times New Roman" w:cs="Times New Roman"/>
          <w:sz w:val="24"/>
          <w:szCs w:val="24"/>
        </w:rPr>
        <w:t xml:space="preserve">Most exposures were dog bites. </w:t>
      </w:r>
      <w:commentRangeStart w:id="5"/>
      <w:r w:rsidRPr="00731C4C">
        <w:rPr>
          <w:rFonts w:ascii="Times New Roman" w:hAnsi="Times New Roman" w:cs="Times New Roman"/>
          <w:sz w:val="24"/>
          <w:szCs w:val="24"/>
        </w:rPr>
        <w:t>Factors independently associated with higher adherence included being female (AOR =</w:t>
      </w:r>
      <w:commentRangeStart w:id="6"/>
      <w:r w:rsidRPr="00731C4C">
        <w:rPr>
          <w:rFonts w:ascii="Times New Roman" w:hAnsi="Times New Roman" w:cs="Times New Roman"/>
          <w:sz w:val="24"/>
          <w:szCs w:val="24"/>
        </w:rPr>
        <w:t> 0.63</w:t>
      </w:r>
      <w:commentRangeEnd w:id="6"/>
      <w:r w:rsidR="000B2DFD">
        <w:rPr>
          <w:rStyle w:val="CommentReference"/>
        </w:rPr>
        <w:commentReference w:id="6"/>
      </w:r>
      <w:r w:rsidRPr="00731C4C">
        <w:rPr>
          <w:rFonts w:ascii="Times New Roman" w:hAnsi="Times New Roman" w:cs="Times New Roman"/>
          <w:sz w:val="24"/>
          <w:szCs w:val="24"/>
        </w:rPr>
        <w:t xml:space="preserve">; 95% CI: 0.28–0.91), monthly household income below BDT 30,000 (AOR = 4.18; 95% CI: 2.07–8.47), residence within 10 km of the hospital (AOR = 3.82; 95% CI: 1.64–8.93), no prior knowledge of the treatment center (AOR = 0.33; 95% CI: 0.17–0.65), dog bite exposure (AOR = 0.59; 95% CI: 0.25–0.94), and wound washing with water only (AOR = 0.29; 95% CI: 0.14–0.91). </w:t>
      </w:r>
      <w:commentRangeEnd w:id="5"/>
      <w:r w:rsidR="000B2DFD">
        <w:rPr>
          <w:rStyle w:val="CommentReference"/>
        </w:rPr>
        <w:commentReference w:id="5"/>
      </w:r>
      <w:r w:rsidRPr="00731C4C">
        <w:rPr>
          <w:rFonts w:ascii="Times New Roman" w:hAnsi="Times New Roman" w:cs="Times New Roman"/>
          <w:sz w:val="24"/>
          <w:szCs w:val="24"/>
        </w:rPr>
        <w:t>The final model demonstrated excellent performance (AUC = 0.852; accuracy = 87.5%).</w:t>
      </w:r>
    </w:p>
    <w:p w14:paraId="22AA0172" w14:textId="77777777" w:rsidR="0073480A" w:rsidRPr="0073480A" w:rsidRDefault="0073480A" w:rsidP="0073480A">
      <w:pPr>
        <w:spacing w:line="360" w:lineRule="auto"/>
        <w:rPr>
          <w:rFonts w:ascii="Times New Roman" w:hAnsi="Times New Roman" w:cs="Times New Roman"/>
          <w:sz w:val="24"/>
          <w:szCs w:val="24"/>
        </w:rPr>
      </w:pPr>
      <w:r w:rsidRPr="00731C4C">
        <w:rPr>
          <w:rFonts w:ascii="Times New Roman" w:hAnsi="Times New Roman" w:cs="Times New Roman"/>
          <w:b/>
          <w:bCs/>
          <w:sz w:val="24"/>
          <w:szCs w:val="24"/>
        </w:rPr>
        <w:t>Conclusion:</w:t>
      </w:r>
      <w:r w:rsidRPr="00731C4C">
        <w:rPr>
          <w:rFonts w:ascii="Times New Roman" w:hAnsi="Times New Roman" w:cs="Times New Roman"/>
          <w:sz w:val="24"/>
          <w:szCs w:val="24"/>
        </w:rPr>
        <w:br/>
      </w:r>
      <w:commentRangeStart w:id="7"/>
      <w:r w:rsidRPr="00731C4C">
        <w:rPr>
          <w:rFonts w:ascii="Times New Roman" w:hAnsi="Times New Roman" w:cs="Times New Roman"/>
          <w:sz w:val="24"/>
          <w:szCs w:val="24"/>
        </w:rPr>
        <w:t xml:space="preserve">Despite the availability of free PEP, </w:t>
      </w:r>
      <w:r w:rsidRPr="000F7DE7">
        <w:rPr>
          <w:rFonts w:ascii="Times New Roman" w:hAnsi="Times New Roman" w:cs="Times New Roman"/>
          <w:sz w:val="24"/>
          <w:szCs w:val="24"/>
        </w:rPr>
        <w:t>compliance among bite victims</w:t>
      </w:r>
      <w:r w:rsidRPr="0073480A">
        <w:rPr>
          <w:rFonts w:ascii="Times New Roman" w:hAnsi="Times New Roman" w:cs="Times New Roman"/>
          <w:sz w:val="24"/>
          <w:szCs w:val="24"/>
        </w:rPr>
        <w:t xml:space="preserve"> </w:t>
      </w:r>
      <w:r w:rsidRPr="00731C4C">
        <w:rPr>
          <w:rFonts w:ascii="Times New Roman" w:hAnsi="Times New Roman" w:cs="Times New Roman"/>
          <w:sz w:val="24"/>
          <w:szCs w:val="24"/>
        </w:rPr>
        <w:t xml:space="preserve">remains low in Bangladesh. </w:t>
      </w:r>
      <w:commentRangeEnd w:id="7"/>
      <w:r w:rsidR="001A1FD6">
        <w:rPr>
          <w:rStyle w:val="CommentReference"/>
        </w:rPr>
        <w:commentReference w:id="7"/>
      </w:r>
      <w:r w:rsidRPr="0073480A">
        <w:rPr>
          <w:rFonts w:ascii="Times New Roman" w:hAnsi="Times New Roman" w:cs="Times New Roman"/>
          <w:sz w:val="24"/>
          <w:szCs w:val="24"/>
        </w:rPr>
        <w:t xml:space="preserve">This highlights the need for targeted interventions such as community education, improved </w:t>
      </w:r>
      <w:r w:rsidRPr="0073480A">
        <w:rPr>
          <w:rFonts w:ascii="Times New Roman" w:hAnsi="Times New Roman" w:cs="Times New Roman"/>
          <w:sz w:val="24"/>
          <w:szCs w:val="24"/>
        </w:rPr>
        <w:lastRenderedPageBreak/>
        <w:t>follow-up, and enhanced accessibility to improve PEP adherence and support Bangladesh’s goal of eliminating rabies by 2030.</w:t>
      </w:r>
    </w:p>
    <w:p w14:paraId="64A0257B" w14:textId="77777777" w:rsidR="000F7DE7" w:rsidRPr="001B363E" w:rsidRDefault="000F7DE7" w:rsidP="001B363E">
      <w:pPr>
        <w:spacing w:line="360" w:lineRule="auto"/>
        <w:rPr>
          <w:rFonts w:ascii="Times New Roman" w:hAnsi="Times New Roman" w:cs="Times New Roman"/>
          <w:b/>
          <w:bCs/>
          <w:sz w:val="24"/>
          <w:szCs w:val="24"/>
        </w:rPr>
      </w:pPr>
    </w:p>
    <w:p w14:paraId="1B033EB4" w14:textId="00F8F132" w:rsidR="00F20630" w:rsidRPr="001B363E" w:rsidRDefault="009940B0" w:rsidP="001B363E">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37573E" w:rsidRPr="001B363E">
        <w:rPr>
          <w:rFonts w:ascii="Times New Roman" w:hAnsi="Times New Roman" w:cs="Times New Roman"/>
          <w:b/>
          <w:bCs/>
          <w:sz w:val="24"/>
          <w:szCs w:val="24"/>
        </w:rPr>
        <w:t>:</w:t>
      </w:r>
    </w:p>
    <w:p w14:paraId="3C051186" w14:textId="644ACFA0" w:rsidR="007C3521" w:rsidRPr="0016218E" w:rsidRDefault="0013167E" w:rsidP="001B363E">
      <w:pPr>
        <w:spacing w:line="360" w:lineRule="auto"/>
        <w:rPr>
          <w:rFonts w:ascii="Times New Roman" w:hAnsi="Times New Roman" w:cs="Times New Roman"/>
          <w:sz w:val="24"/>
          <w:szCs w:val="24"/>
        </w:rPr>
      </w:pPr>
      <w:r w:rsidRPr="0016218E">
        <w:rPr>
          <w:rFonts w:ascii="Times New Roman" w:hAnsi="Times New Roman" w:cs="Times New Roman"/>
          <w:sz w:val="24"/>
          <w:szCs w:val="24"/>
        </w:rPr>
        <w:t xml:space="preserve">Rabies is a fatal </w:t>
      </w:r>
      <w:r w:rsidR="00BB5BD1" w:rsidRPr="0016218E">
        <w:rPr>
          <w:rFonts w:ascii="Times New Roman" w:hAnsi="Times New Roman" w:cs="Times New Roman"/>
          <w:sz w:val="24"/>
          <w:szCs w:val="24"/>
        </w:rPr>
        <w:t xml:space="preserve">but preventable </w:t>
      </w:r>
      <w:r w:rsidRPr="0016218E">
        <w:rPr>
          <w:rFonts w:ascii="Times New Roman" w:hAnsi="Times New Roman" w:cs="Times New Roman"/>
          <w:sz w:val="24"/>
          <w:szCs w:val="24"/>
        </w:rPr>
        <w:t>zoonotic viral disease that can cause approximately 59,000 human deaths worldwide annually</w:t>
      </w:r>
      <w:r w:rsidR="008636C4" w:rsidRPr="0016218E">
        <w:rPr>
          <w:rFonts w:ascii="Times New Roman" w:hAnsi="Times New Roman" w:cs="Times New Roman"/>
          <w:sz w:val="24"/>
          <w:szCs w:val="24"/>
        </w:rPr>
        <w:t>, predominantly in Asia and Africa</w:t>
      </w:r>
      <w:r w:rsidR="00A01F90" w:rsidRPr="0016218E">
        <w:rPr>
          <w:rFonts w:ascii="Times New Roman" w:hAnsi="Times New Roman" w:cs="Times New Roman"/>
          <w:sz w:val="24"/>
          <w:szCs w:val="24"/>
        </w:rPr>
        <w:t xml:space="preserve"> where canine rabies remains endemic</w:t>
      </w:r>
      <w:r w:rsidRPr="0016218E">
        <w:rPr>
          <w:rFonts w:ascii="Times New Roman" w:hAnsi="Times New Roman" w:cs="Times New Roman"/>
          <w:sz w:val="24"/>
          <w:szCs w:val="24"/>
        </w:rPr>
        <w:fldChar w:fldCharType="begin"/>
      </w:r>
      <w:r w:rsidR="006B4782" w:rsidRPr="0016218E">
        <w:rPr>
          <w:rFonts w:ascii="Times New Roman" w:hAnsi="Times New Roman" w:cs="Times New Roman"/>
          <w:sz w:val="24"/>
          <w:szCs w:val="24"/>
        </w:rPr>
        <w:instrText xml:space="preserve"> ADDIN EN.CITE &lt;EndNote&gt;&lt;Cite&gt;&lt;Author&gt;WHO&lt;/Author&gt;&lt;Year&gt;2015&lt;/Year&gt;&lt;RecNum&gt;1&lt;/RecNum&gt;&lt;DisplayText&gt;&lt;style face="superscript"&gt;1&lt;/style&gt;&lt;/DisplayText&gt;&lt;record&gt;&lt;rec-number&gt;1&lt;/rec-number&gt;&lt;foreign-keys&gt;&lt;key app="EN" db-id="xfwrtxe0jd5drtev2xzvw2x1sa9fvrt29p5x" timestamp="1705603688"&gt;1&lt;/key&gt;&lt;/foreign-keys&gt;&lt;ref-type name="Web Page"&gt;12&lt;/ref-type&gt;&lt;contributors&gt;&lt;authors&gt;&lt;author&gt;WHO&lt;/author&gt;&lt;/authors&gt;&lt;/contributors&gt;&lt;titles&gt;&lt;title&gt;World Health Organization. Investing to overcome the global impact of neglected tropical diseases: third WHO report on neglected tropical diseases 2015. World Health Organization; 2015 Aug 5.&lt;/title&gt;&lt;/titles&gt;&lt;dates&gt;&lt;year&gt;2015&lt;/year&gt;&lt;/dates&gt;&lt;urls&gt;&lt;/urls&gt;&lt;/record&gt;&lt;/Cite&gt;&lt;/EndNote&gt;</w:instrText>
      </w:r>
      <w:r w:rsidRPr="0016218E">
        <w:rPr>
          <w:rFonts w:ascii="Times New Roman" w:hAnsi="Times New Roman" w:cs="Times New Roman"/>
          <w:sz w:val="24"/>
          <w:szCs w:val="24"/>
        </w:rPr>
        <w:fldChar w:fldCharType="separate"/>
      </w:r>
      <w:r w:rsidR="006B4782" w:rsidRPr="0016218E">
        <w:rPr>
          <w:rFonts w:ascii="Times New Roman" w:hAnsi="Times New Roman" w:cs="Times New Roman"/>
          <w:noProof/>
          <w:sz w:val="24"/>
          <w:szCs w:val="24"/>
          <w:vertAlign w:val="superscript"/>
        </w:rPr>
        <w:t>1</w:t>
      </w:r>
      <w:r w:rsidRPr="0016218E">
        <w:rPr>
          <w:rFonts w:ascii="Times New Roman" w:hAnsi="Times New Roman" w:cs="Times New Roman"/>
          <w:sz w:val="24"/>
          <w:szCs w:val="24"/>
        </w:rPr>
        <w:fldChar w:fldCharType="end"/>
      </w:r>
      <w:r w:rsidRPr="0016218E">
        <w:rPr>
          <w:rFonts w:ascii="Times New Roman" w:hAnsi="Times New Roman" w:cs="Times New Roman"/>
          <w:sz w:val="24"/>
          <w:szCs w:val="24"/>
        </w:rPr>
        <w:t>.</w:t>
      </w:r>
      <w:r w:rsidR="00DA523F" w:rsidRPr="0016218E">
        <w:rPr>
          <w:rFonts w:ascii="Times New Roman" w:hAnsi="Times New Roman" w:cs="Times New Roman"/>
          <w:sz w:val="24"/>
          <w:szCs w:val="24"/>
        </w:rPr>
        <w:t xml:space="preserve"> </w:t>
      </w:r>
      <w:r w:rsidR="00036D1B" w:rsidRPr="0016218E">
        <w:rPr>
          <w:rFonts w:ascii="Times New Roman" w:hAnsi="Times New Roman" w:cs="Times New Roman"/>
          <w:sz w:val="24"/>
          <w:szCs w:val="24"/>
        </w:rPr>
        <w:t>Dogs account for approximately 99% of human rabies cases, making control of dog-mediated transmission a crucial public health priority</w:t>
      </w:r>
      <w:r w:rsidR="00CB061F">
        <w:rPr>
          <w:rFonts w:ascii="Times New Roman" w:hAnsi="Times New Roman" w:cs="Times New Roman"/>
          <w:sz w:val="24"/>
          <w:szCs w:val="24"/>
        </w:rPr>
        <w:fldChar w:fldCharType="begin"/>
      </w:r>
      <w:r w:rsidR="00F21919">
        <w:rPr>
          <w:rFonts w:ascii="Times New Roman" w:hAnsi="Times New Roman" w:cs="Times New Roman"/>
          <w:sz w:val="24"/>
          <w:szCs w:val="24"/>
        </w:rPr>
        <w:instrText xml:space="preserve"> ADDIN EN.CITE &lt;EndNote&gt;&lt;Cite&gt;&lt;Author&gt;Undurraga&lt;/Author&gt;&lt;Year&gt;2017&lt;/Year&gt;&lt;RecNum&gt;26&lt;/RecNum&gt;&lt;DisplayText&gt;&lt;style face="superscript"&gt;2,3&lt;/style&gt;&lt;/DisplayText&gt;&lt;record&gt;&lt;rec-number&gt;26&lt;/rec-number&gt;&lt;foreign-keys&gt;&lt;key app="EN" db-id="xfwrtxe0jd5drtev2xzvw2x1sa9fvrt29p5x" timestamp="1751292140"&gt;26&lt;/key&gt;&lt;/foreign-keys&gt;&lt;ref-type name="Journal Article"&gt;17&lt;/ref-type&gt;&lt;contributors&gt;&lt;authors&gt;&lt;author&gt;Undurraga, Eduardo A&lt;/author&gt;&lt;author&gt;Blanton, Jesse D&lt;/author&gt;&lt;author&gt;Thumbi, SM&lt;/author&gt;&lt;author&gt;Mwatondo, Athman&lt;/author&gt;&lt;author&gt;Muturi, Mathew&lt;/author&gt;&lt;author&gt;Wallace, Ryan M&lt;/author&gt;&lt;/authors&gt;&lt;/contributors&gt;&lt;titles&gt;&lt;title&gt;Tool for eliminating dog-mediated human rabies through mass dog vaccination campaigns&lt;/title&gt;&lt;secondary-title&gt;Emerging infectious diseases&lt;/secondary-title&gt;&lt;/titles&gt;&lt;periodical&gt;&lt;full-title&gt;Emerging infectious diseases&lt;/full-title&gt;&lt;/periodical&gt;&lt;pages&gt;2114&lt;/pages&gt;&lt;volume&gt;23&lt;/volume&gt;&lt;number&gt;12&lt;/number&gt;&lt;dates&gt;&lt;year&gt;2017&lt;/year&gt;&lt;/dates&gt;&lt;urls&gt;&lt;/urls&gt;&lt;/record&gt;&lt;/Cite&gt;&lt;Cite&gt;&lt;Author&gt;Ghosh&lt;/Author&gt;&lt;Year&gt;2024&lt;/Year&gt;&lt;RecNum&gt;27&lt;/RecNum&gt;&lt;record&gt;&lt;rec-number&gt;27&lt;/rec-number&gt;&lt;foreign-keys&gt;&lt;key app="EN" db-id="xfwrtxe0jd5drtev2xzvw2x1sa9fvrt29p5x" timestamp="1751292185"&gt;27&lt;/key&gt;&lt;/foreign-keys&gt;&lt;ref-type name="Journal Article"&gt;17&lt;/ref-type&gt;&lt;contributors&gt;&lt;authors&gt;&lt;author&gt;Ghosh, Sumon&lt;/author&gt;&lt;author&gt;Hasan, Mohammad Nayeem&lt;/author&gt;&lt;author&gt;Nath, Nirmalendu Deb&lt;/author&gt;&lt;author&gt;Haider, Najmul&lt;/author&gt;&lt;author&gt;Jones, Daleniece Higgins&lt;/author&gt;&lt;author&gt;Islam, Md Kamrul&lt;/author&gt;&lt;author&gt;Rahaman, M Mujibur&lt;/author&gt;&lt;author&gt;Mursalin, Hasan Sayedul&lt;/author&gt;&lt;author&gt;Mahmud, Nadim&lt;/author&gt;&lt;author&gt;Kamruzzaman, Md&lt;/author&gt;&lt;/authors&gt;&lt;/contributors&gt;&lt;titles&gt;&lt;title&gt;Rabies control in Bangladesh and prediction of human rabies cases by 2030: a One Health approach&lt;/title&gt;&lt;secondary-title&gt;The Lancet Regional Health-Southeast Asia&lt;/secondary-title&gt;&lt;/titles&gt;&lt;periodical&gt;&lt;full-title&gt;The Lancet Regional Health-Southeast Asia&lt;/full-title&gt;&lt;/periodical&gt;&lt;volume&gt;27&lt;/volume&gt;&lt;dates&gt;&lt;year&gt;2024&lt;/year&gt;&lt;/dates&gt;&lt;isbn&gt;2772-3682&lt;/isbn&gt;&lt;urls&gt;&lt;/urls&gt;&lt;/record&gt;&lt;/Cite&gt;&lt;/EndNote&gt;</w:instrText>
      </w:r>
      <w:r w:rsidR="00CB061F">
        <w:rPr>
          <w:rFonts w:ascii="Times New Roman" w:hAnsi="Times New Roman" w:cs="Times New Roman"/>
          <w:sz w:val="24"/>
          <w:szCs w:val="24"/>
        </w:rPr>
        <w:fldChar w:fldCharType="separate"/>
      </w:r>
      <w:r w:rsidR="00F21919" w:rsidRPr="00F21919">
        <w:rPr>
          <w:rFonts w:ascii="Times New Roman" w:hAnsi="Times New Roman" w:cs="Times New Roman"/>
          <w:noProof/>
          <w:sz w:val="24"/>
          <w:szCs w:val="24"/>
          <w:vertAlign w:val="superscript"/>
        </w:rPr>
        <w:t>2,3</w:t>
      </w:r>
      <w:r w:rsidR="00CB061F">
        <w:rPr>
          <w:rFonts w:ascii="Times New Roman" w:hAnsi="Times New Roman" w:cs="Times New Roman"/>
          <w:sz w:val="24"/>
          <w:szCs w:val="24"/>
        </w:rPr>
        <w:fldChar w:fldCharType="end"/>
      </w:r>
      <w:r w:rsidR="00BB5BD1" w:rsidRPr="0016218E">
        <w:rPr>
          <w:rFonts w:ascii="Times New Roman" w:hAnsi="Times New Roman" w:cs="Times New Roman"/>
          <w:sz w:val="24"/>
          <w:szCs w:val="24"/>
        </w:rPr>
        <w:t xml:space="preserve">. </w:t>
      </w:r>
      <w:r w:rsidR="00B9370E" w:rsidRPr="0016218E">
        <w:rPr>
          <w:rFonts w:ascii="Times New Roman" w:hAnsi="Times New Roman" w:cs="Times New Roman"/>
          <w:sz w:val="24"/>
          <w:szCs w:val="24"/>
        </w:rPr>
        <w:t>Despite the existence of safe and effective vaccines for over a century, rabies continues to cause preventable deaths, particularly in low- and middle-income countries where gaps in awareness, healthcare access, and program implementation persist</w:t>
      </w:r>
      <w:r w:rsidR="00F25E87" w:rsidRPr="0016218E">
        <w:rPr>
          <w:rFonts w:ascii="Times New Roman" w:hAnsi="Times New Roman" w:cs="Times New Roman"/>
          <w:sz w:val="24"/>
          <w:szCs w:val="24"/>
        </w:rPr>
        <w:fldChar w:fldCharType="begin"/>
      </w:r>
      <w:r w:rsidR="00F21919">
        <w:rPr>
          <w:rFonts w:ascii="Times New Roman" w:hAnsi="Times New Roman" w:cs="Times New Roman"/>
          <w:sz w:val="24"/>
          <w:szCs w:val="24"/>
        </w:rPr>
        <w:instrText xml:space="preserve"> ADDIN EN.CITE &lt;EndNote&gt;&lt;Cite&gt;&lt;Author&gt;Ghosh&lt;/Author&gt;&lt;Year&gt;2020&lt;/Year&gt;&lt;RecNum&gt;10&lt;/RecNum&gt;&lt;DisplayText&gt;&lt;style face="superscript"&gt;4&lt;/style&gt;&lt;/DisplayText&gt;&lt;record&gt;&lt;rec-number&gt;10&lt;/rec-number&gt;&lt;foreign-keys&gt;&lt;key app="EN" db-id="xfwrtxe0jd5drtev2xzvw2x1sa9fvrt29p5x" timestamp="1705615486"&gt;10&lt;/key&gt;&lt;/foreign-keys&gt;&lt;ref-type name="Journal Article"&gt;17&lt;/ref-type&gt;&lt;contributors&gt;&lt;authors&gt;&lt;author&gt;Ghosh, Sumon&lt;/author&gt;&lt;author&gt;Rana, Md Sohel&lt;/author&gt;&lt;author&gt;Islam, Md Kamrul&lt;/author&gt;&lt;author&gt;Chowdhury, Sukanta&lt;/author&gt;&lt;author&gt;Haider, Najmul&lt;/author&gt;&lt;author&gt;Kafi, Mohammad Abdullah Heel&lt;/author&gt;&lt;author&gt;Ullah, Sayed Mohammed&lt;/author&gt;&lt;author&gt;Shah, Md Rashed Ali&lt;/author&gt;&lt;author&gt;Jahan, Afsana Akter&lt;/author&gt;&lt;author&gt;Mursalin, Hasan Sayedul&lt;/author&gt;&lt;/authors&gt;&lt;/contributors&gt;&lt;titles&gt;&lt;title&gt;Trends and clinico-epidemiological features of human rabies cases in Bangladesh 2006–2018&lt;/title&gt;&lt;secondary-title&gt;Scientific reports&lt;/secondary-title&gt;&lt;/titles&gt;&lt;periodical&gt;&lt;full-title&gt;Scientific reports&lt;/full-title&gt;&lt;/periodical&gt;&lt;pages&gt;2410&lt;/pages&gt;&lt;volume&gt;10&lt;/volume&gt;&lt;number&gt;1&lt;/number&gt;&lt;dates&gt;&lt;year&gt;2020&lt;/year&gt;&lt;/dates&gt;&lt;isbn&gt;2045-2322&lt;/isbn&gt;&lt;urls&gt;&lt;/urls&gt;&lt;/record&gt;&lt;/Cite&gt;&lt;/EndNote&gt;</w:instrText>
      </w:r>
      <w:r w:rsidR="00F25E87" w:rsidRPr="0016218E">
        <w:rPr>
          <w:rFonts w:ascii="Times New Roman" w:hAnsi="Times New Roman" w:cs="Times New Roman"/>
          <w:sz w:val="24"/>
          <w:szCs w:val="24"/>
        </w:rPr>
        <w:fldChar w:fldCharType="separate"/>
      </w:r>
      <w:r w:rsidR="00F21919" w:rsidRPr="00F21919">
        <w:rPr>
          <w:rFonts w:ascii="Times New Roman" w:hAnsi="Times New Roman" w:cs="Times New Roman"/>
          <w:noProof/>
          <w:sz w:val="24"/>
          <w:szCs w:val="24"/>
          <w:vertAlign w:val="superscript"/>
        </w:rPr>
        <w:t>4</w:t>
      </w:r>
      <w:r w:rsidR="00F25E87" w:rsidRPr="0016218E">
        <w:rPr>
          <w:rFonts w:ascii="Times New Roman" w:hAnsi="Times New Roman" w:cs="Times New Roman"/>
          <w:sz w:val="24"/>
          <w:szCs w:val="24"/>
        </w:rPr>
        <w:fldChar w:fldCharType="end"/>
      </w:r>
      <w:r w:rsidR="00B9370E" w:rsidRPr="0016218E">
        <w:rPr>
          <w:rFonts w:ascii="Times New Roman" w:hAnsi="Times New Roman" w:cs="Times New Roman"/>
          <w:sz w:val="24"/>
          <w:szCs w:val="24"/>
        </w:rPr>
        <w:t>.</w:t>
      </w:r>
      <w:r w:rsidR="00F25E87" w:rsidRPr="0016218E">
        <w:rPr>
          <w:rFonts w:ascii="Times New Roman" w:hAnsi="Times New Roman" w:cs="Times New Roman"/>
          <w:sz w:val="24"/>
          <w:szCs w:val="24"/>
        </w:rPr>
        <w:t xml:space="preserve"> </w:t>
      </w:r>
      <w:r w:rsidR="007C3521" w:rsidRPr="007C3521">
        <w:rPr>
          <w:rFonts w:ascii="Times New Roman" w:hAnsi="Times New Roman" w:cs="Times New Roman"/>
          <w:sz w:val="24"/>
          <w:szCs w:val="24"/>
        </w:rPr>
        <w:t>Post-exposure prophylaxis (PEP), consisting of thorough wound cleansing, administration of a rabies vaccine, and, for severe exposures, rabies immunoglobulin (RIG)</w:t>
      </w:r>
      <w:r w:rsidR="008E1CFD">
        <w:rPr>
          <w:rFonts w:ascii="Times New Roman" w:hAnsi="Times New Roman" w:cs="Times New Roman"/>
          <w:sz w:val="24"/>
          <w:szCs w:val="24"/>
        </w:rPr>
        <w:fldChar w:fldCharType="begin"/>
      </w:r>
      <w:r w:rsidR="008E1CFD">
        <w:rPr>
          <w:rFonts w:ascii="Times New Roman" w:hAnsi="Times New Roman" w:cs="Times New Roman"/>
          <w:sz w:val="24"/>
          <w:szCs w:val="24"/>
        </w:rPr>
        <w:instrText xml:space="preserve"> ADDIN EN.CITE &lt;EndNote&gt;&lt;Cite&gt;&lt;Author&gt;Whitehouse&lt;/Author&gt;&lt;Year&gt;2023&lt;/Year&gt;&lt;RecNum&gt;29&lt;/RecNum&gt;&lt;DisplayText&gt;&lt;style face="superscript"&gt;5&lt;/style&gt;&lt;/DisplayText&gt;&lt;record&gt;&lt;rec-number&gt;29&lt;/rec-number&gt;&lt;foreign-keys&gt;&lt;key app="EN" db-id="xfwrtxe0jd5drtev2xzvw2x1sa9fvrt29p5x" timestamp="1751292411"&gt;29&lt;/key&gt;&lt;/foreign-keys&gt;&lt;ref-type name="Journal Article"&gt;17&lt;/ref-type&gt;&lt;contributors&gt;&lt;authors&gt;&lt;author&gt;Whitehouse, Erin R&lt;/author&gt;&lt;author&gt;Mandra, Anna&lt;/author&gt;&lt;author&gt;Bonwitt, Jesse&lt;/author&gt;&lt;author&gt;Beasley, Erin A&lt;/author&gt;&lt;author&gt;Taliano, Joanna&lt;/author&gt;&lt;author&gt;Rao, Agam K&lt;/author&gt;&lt;/authors&gt;&lt;/contributors&gt;&lt;titles&gt;&lt;title&gt;Human rabies despite post-exposure prophylaxis: a systematic review of fatal breakthrough infections after zoonotic exposures&lt;/title&gt;&lt;secondary-title&gt;The Lancet Infectious Diseases&lt;/secondary-title&gt;&lt;/titles&gt;&lt;periodical&gt;&lt;full-title&gt;The Lancet Infectious Diseases&lt;/full-title&gt;&lt;/periodical&gt;&lt;pages&gt;e167-e174&lt;/pages&gt;&lt;volume&gt;23&lt;/volume&gt;&lt;number&gt;5&lt;/number&gt;&lt;dates&gt;&lt;year&gt;2023&lt;/year&gt;&lt;/dates&gt;&lt;isbn&gt;1473-3099&lt;/isbn&gt;&lt;urls&gt;&lt;/urls&gt;&lt;/record&gt;&lt;/Cite&gt;&lt;/EndNote&gt;</w:instrText>
      </w:r>
      <w:r w:rsidR="008E1CFD">
        <w:rPr>
          <w:rFonts w:ascii="Times New Roman" w:hAnsi="Times New Roman" w:cs="Times New Roman"/>
          <w:sz w:val="24"/>
          <w:szCs w:val="24"/>
        </w:rPr>
        <w:fldChar w:fldCharType="separate"/>
      </w:r>
      <w:r w:rsidR="008E1CFD" w:rsidRPr="008E1CFD">
        <w:rPr>
          <w:rFonts w:ascii="Times New Roman" w:hAnsi="Times New Roman" w:cs="Times New Roman"/>
          <w:noProof/>
          <w:sz w:val="24"/>
          <w:szCs w:val="24"/>
          <w:vertAlign w:val="superscript"/>
        </w:rPr>
        <w:t>5</w:t>
      </w:r>
      <w:r w:rsidR="008E1CFD">
        <w:rPr>
          <w:rFonts w:ascii="Times New Roman" w:hAnsi="Times New Roman" w:cs="Times New Roman"/>
          <w:sz w:val="24"/>
          <w:szCs w:val="24"/>
        </w:rPr>
        <w:fldChar w:fldCharType="end"/>
      </w:r>
      <w:r w:rsidR="007C3521" w:rsidRPr="007C3521">
        <w:rPr>
          <w:rFonts w:ascii="Times New Roman" w:hAnsi="Times New Roman" w:cs="Times New Roman"/>
          <w:sz w:val="24"/>
          <w:szCs w:val="24"/>
        </w:rPr>
        <w:t>, is the only proven intervention to prevent disease onset following potential rabies exposure</w:t>
      </w:r>
      <w:r w:rsidR="00CC1066">
        <w:rPr>
          <w:rFonts w:ascii="Times New Roman" w:hAnsi="Times New Roman" w:cs="Times New Roman"/>
          <w:sz w:val="24"/>
          <w:szCs w:val="24"/>
        </w:rPr>
        <w:fldChar w:fldCharType="begin"/>
      </w:r>
      <w:r w:rsidR="008E1CFD">
        <w:rPr>
          <w:rFonts w:ascii="Times New Roman" w:hAnsi="Times New Roman" w:cs="Times New Roman"/>
          <w:sz w:val="24"/>
          <w:szCs w:val="24"/>
        </w:rPr>
        <w:instrText xml:space="preserve"> ADDIN EN.CITE &lt;EndNote&gt;&lt;Cite&gt;&lt;Author&gt;Paul&lt;/Author&gt;&lt;Year&gt;2024&lt;/Year&gt;&lt;RecNum&gt;28&lt;/RecNum&gt;&lt;DisplayText&gt;&lt;style face="superscript"&gt;6&lt;/style&gt;&lt;/DisplayText&gt;&lt;record&gt;&lt;rec-number&gt;28&lt;/rec-number&gt;&lt;foreign-keys&gt;&lt;key app="EN" db-id="xfwrtxe0jd5drtev2xzvw2x1sa9fvrt29p5x" timestamp="1751292299"&gt;28&lt;/key&gt;&lt;/foreign-keys&gt;&lt;ref-type name="Journal Article"&gt;17&lt;/ref-type&gt;&lt;contributors&gt;&lt;authors&gt;&lt;author&gt;Paul, Shrebash&lt;/author&gt;&lt;author&gt;Khanam, Majeda&lt;/author&gt;&lt;author&gt;Khan, Md Abdullah Saeed&lt;/author&gt;&lt;author&gt;Khan, Sanzida&lt;/author&gt;&lt;author&gt;Ahmed, Md Zobaer&lt;/author&gt;&lt;author&gt;Moontaha, Hashiba&lt;/author&gt;&lt;author&gt;Sarkar, Bikash Kumar&lt;/author&gt;&lt;author&gt;Azad, Sumaiya Binte&lt;/author&gt;&lt;author&gt;Murshid, Md Touhidul&lt;/author&gt;&lt;author&gt;Jahan, Tanzina&lt;/author&gt;&lt;/authors&gt;&lt;/contributors&gt;&lt;titles&gt;&lt;title&gt;Rabies encephalitis following Post Exposure prophylaxis (PEP) is becoming an evolving problem in Bangladesh&lt;/title&gt;&lt;secondary-title&gt;The Microbe&lt;/secondary-title&gt;&lt;/titles&gt;&lt;periodical&gt;&lt;full-title&gt;The Microbe&lt;/full-title&gt;&lt;/periodical&gt;&lt;pages&gt;100094&lt;/pages&gt;&lt;volume&gt;3&lt;/volume&gt;&lt;dates&gt;&lt;year&gt;2024&lt;/year&gt;&lt;/dates&gt;&lt;isbn&gt;2950-1946&lt;/isbn&gt;&lt;urls&gt;&lt;/urls&gt;&lt;/record&gt;&lt;/Cite&gt;&lt;/EndNote&gt;</w:instrText>
      </w:r>
      <w:r w:rsidR="00CC1066">
        <w:rPr>
          <w:rFonts w:ascii="Times New Roman" w:hAnsi="Times New Roman" w:cs="Times New Roman"/>
          <w:sz w:val="24"/>
          <w:szCs w:val="24"/>
        </w:rPr>
        <w:fldChar w:fldCharType="separate"/>
      </w:r>
      <w:r w:rsidR="008E1CFD" w:rsidRPr="008E1CFD">
        <w:rPr>
          <w:rFonts w:ascii="Times New Roman" w:hAnsi="Times New Roman" w:cs="Times New Roman"/>
          <w:noProof/>
          <w:sz w:val="24"/>
          <w:szCs w:val="24"/>
          <w:vertAlign w:val="superscript"/>
        </w:rPr>
        <w:t>6</w:t>
      </w:r>
      <w:r w:rsidR="00CC1066">
        <w:rPr>
          <w:rFonts w:ascii="Times New Roman" w:hAnsi="Times New Roman" w:cs="Times New Roman"/>
          <w:sz w:val="24"/>
          <w:szCs w:val="24"/>
        </w:rPr>
        <w:fldChar w:fldCharType="end"/>
      </w:r>
      <w:r w:rsidR="00B27A31" w:rsidRPr="0016218E">
        <w:rPr>
          <w:rFonts w:ascii="Times New Roman" w:hAnsi="Times New Roman" w:cs="Times New Roman"/>
          <w:sz w:val="24"/>
          <w:szCs w:val="24"/>
        </w:rPr>
        <w:t>.</w:t>
      </w:r>
    </w:p>
    <w:p w14:paraId="0CE42E40" w14:textId="350AA2B9" w:rsidR="00756FAC" w:rsidRPr="00C74567" w:rsidRDefault="00AD0CF7" w:rsidP="005E67BC">
      <w:pPr>
        <w:spacing w:line="360" w:lineRule="auto"/>
      </w:pPr>
      <w:r w:rsidRPr="0016218E">
        <w:rPr>
          <w:rFonts w:ascii="Times New Roman" w:hAnsi="Times New Roman" w:cs="Times New Roman"/>
          <w:sz w:val="24"/>
          <w:szCs w:val="24"/>
        </w:rPr>
        <w:t>​</w:t>
      </w:r>
      <w:r w:rsidR="00624DD5" w:rsidRPr="0016218E">
        <w:rPr>
          <w:rFonts w:ascii="Times New Roman" w:hAnsi="Times New Roman" w:cs="Times New Roman"/>
          <w:sz w:val="24"/>
          <w:szCs w:val="24"/>
        </w:rPr>
        <w:t>In Bangladesh, rabies constitutes a significant public health threat, with an estimated 2,100 human deaths annually, placing the country among those with the highest rabies mortality rates globally</w:t>
      </w:r>
      <w:r w:rsidR="00901FD4" w:rsidRPr="0016218E">
        <w:rPr>
          <w:rFonts w:ascii="Times New Roman" w:hAnsi="Times New Roman" w:cs="Times New Roman"/>
          <w:sz w:val="24"/>
          <w:szCs w:val="24"/>
        </w:rPr>
        <w:fldChar w:fldCharType="begin">
          <w:fldData xml:space="preserve">PEVuZE5vdGU+PENpdGU+PEF1dGhvcj5DaG93ZGh1cnk8L0F1dGhvcj48WWVhcj4yMDIxPC9ZZWFy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==
</w:fldData>
        </w:fldChar>
      </w:r>
      <w:r w:rsidR="00C23B67">
        <w:rPr>
          <w:rFonts w:ascii="Times New Roman" w:hAnsi="Times New Roman" w:cs="Times New Roman"/>
          <w:sz w:val="24"/>
          <w:szCs w:val="24"/>
        </w:rPr>
        <w:instrText xml:space="preserve"> ADDIN EN.CITE </w:instrText>
      </w:r>
      <w:r w:rsidR="00C23B67">
        <w:rPr>
          <w:rFonts w:ascii="Times New Roman" w:hAnsi="Times New Roman" w:cs="Times New Roman"/>
          <w:sz w:val="24"/>
          <w:szCs w:val="24"/>
        </w:rPr>
        <w:fldChar w:fldCharType="begin">
          <w:fldData xml:space="preserve">PEVuZE5vdGU+PENpdGU+PEF1dGhvcj5DaG93ZGh1cnk8L0F1dGhvcj48WWVhcj4yMDIxPC9ZZWFy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==
</w:fldData>
        </w:fldChar>
      </w:r>
      <w:r w:rsidR="00C23B67">
        <w:rPr>
          <w:rFonts w:ascii="Times New Roman" w:hAnsi="Times New Roman" w:cs="Times New Roman"/>
          <w:sz w:val="24"/>
          <w:szCs w:val="24"/>
        </w:rPr>
        <w:instrText xml:space="preserve"> ADDIN EN.CITE.DATA </w:instrText>
      </w:r>
      <w:r w:rsidR="00C23B67">
        <w:rPr>
          <w:rFonts w:ascii="Times New Roman" w:hAnsi="Times New Roman" w:cs="Times New Roman"/>
          <w:sz w:val="24"/>
          <w:szCs w:val="24"/>
        </w:rPr>
      </w:r>
      <w:r w:rsidR="00C23B67">
        <w:rPr>
          <w:rFonts w:ascii="Times New Roman" w:hAnsi="Times New Roman" w:cs="Times New Roman"/>
          <w:sz w:val="24"/>
          <w:szCs w:val="24"/>
        </w:rPr>
        <w:fldChar w:fldCharType="end"/>
      </w:r>
      <w:r w:rsidR="00901FD4" w:rsidRPr="0016218E">
        <w:rPr>
          <w:rFonts w:ascii="Times New Roman" w:hAnsi="Times New Roman" w:cs="Times New Roman"/>
          <w:sz w:val="24"/>
          <w:szCs w:val="24"/>
        </w:rPr>
      </w:r>
      <w:r w:rsidR="00901FD4" w:rsidRPr="0016218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7-9</w:t>
      </w:r>
      <w:r w:rsidR="00901FD4" w:rsidRPr="0016218E">
        <w:rPr>
          <w:rFonts w:ascii="Times New Roman" w:hAnsi="Times New Roman" w:cs="Times New Roman"/>
          <w:sz w:val="24"/>
          <w:szCs w:val="24"/>
        </w:rPr>
        <w:fldChar w:fldCharType="end"/>
      </w:r>
      <w:r w:rsidR="00901FD4" w:rsidRPr="0016218E">
        <w:rPr>
          <w:rFonts w:ascii="Times New Roman" w:hAnsi="Times New Roman" w:cs="Times New Roman"/>
          <w:sz w:val="24"/>
          <w:szCs w:val="24"/>
        </w:rPr>
        <w:t xml:space="preserve">. </w:t>
      </w:r>
      <w:r w:rsidR="00C74567" w:rsidRPr="00C74567">
        <w:rPr>
          <w:rFonts w:ascii="Times New Roman" w:hAnsi="Times New Roman" w:cs="Times New Roman"/>
          <w:sz w:val="24"/>
          <w:szCs w:val="24"/>
        </w:rPr>
        <w:t>Bangladesh has committed to eliminating dog-mediated human rabies by 2030</w:t>
      </w:r>
      <w:r w:rsidR="00C74567">
        <w:rPr>
          <w:rFonts w:ascii="Times New Roman" w:hAnsi="Times New Roman" w:cs="Times New Roman"/>
          <w:sz w:val="24"/>
          <w:szCs w:val="24"/>
        </w:rPr>
        <w:t xml:space="preserve">, </w:t>
      </w:r>
      <w:r w:rsidR="00C74567" w:rsidRPr="00C74567">
        <w:rPr>
          <w:rFonts w:ascii="Times New Roman" w:hAnsi="Times New Roman" w:cs="Times New Roman"/>
          <w:sz w:val="24"/>
          <w:szCs w:val="24"/>
        </w:rPr>
        <w:t>aligned with the WHO-led “Zero by 30” initiative</w:t>
      </w:r>
      <w:r w:rsidR="00527270">
        <w:rPr>
          <w:rFonts w:ascii="Times New Roman" w:hAnsi="Times New Roman" w:cs="Times New Roman"/>
          <w:sz w:val="24"/>
          <w:szCs w:val="24"/>
        </w:rPr>
        <w:t xml:space="preserve"> </w:t>
      </w:r>
      <w:r w:rsidR="00C74567" w:rsidRPr="00C74567">
        <w:rPr>
          <w:rFonts w:ascii="Times New Roman" w:hAnsi="Times New Roman" w:cs="Times New Roman"/>
          <w:sz w:val="24"/>
          <w:szCs w:val="24"/>
        </w:rPr>
        <w:t>through sustained mass dog vaccination, multi-sectoral public education, and expanded access to free PEP</w:t>
      </w:r>
      <w:r w:rsidR="00BD42CB" w:rsidRPr="00C74567">
        <w:rPr>
          <w:rFonts w:ascii="Times New Roman" w:hAnsi="Times New Roman" w:cs="Times New Roman"/>
          <w:sz w:val="24"/>
          <w:szCs w:val="24"/>
        </w:rPr>
        <w:fldChar w:fldCharType="begin"/>
      </w:r>
      <w:r w:rsidR="00BD42CB" w:rsidRPr="00C74567">
        <w:rPr>
          <w:rFonts w:ascii="Times New Roman" w:hAnsi="Times New Roman" w:cs="Times New Roman"/>
          <w:sz w:val="24"/>
          <w:szCs w:val="24"/>
        </w:rPr>
        <w:instrText xml:space="preserve"> ADDIN EN.CITE &lt;EndNote&gt;&lt;Cite&gt;&lt;Author&gt;Ghosh&lt;/Author&gt;&lt;Year&gt;2024&lt;/Year&gt;&lt;RecNum&gt;27&lt;/RecNum&gt;&lt;DisplayText&gt;&lt;style face="superscript"&gt;3&lt;/style&gt;&lt;/DisplayText&gt;&lt;record&gt;&lt;rec-number&gt;27&lt;/rec-number&gt;&lt;foreign-keys&gt;&lt;key app="EN" db-id="xfwrtxe0jd5drtev2xzvw2x1sa9fvrt29p5x" timestamp="1751292185"&gt;27&lt;/key&gt;&lt;/foreign-keys&gt;&lt;ref-type name="Journal Article"&gt;17&lt;/ref-type&gt;&lt;contributors&gt;&lt;authors&gt;&lt;author&gt;Ghosh, Sumon&lt;/author&gt;&lt;author&gt;Hasan, Mohammad Nayeem&lt;/author&gt;&lt;author&gt;Nath, Nirmalendu Deb&lt;/author&gt;&lt;author&gt;Haider, Najmul&lt;/author&gt;&lt;author&gt;Jones, Daleniece Higgins&lt;/author&gt;&lt;author&gt;Islam, Md Kamrul&lt;/author&gt;&lt;author&gt;Rahaman, M Mujibur&lt;/author&gt;&lt;author&gt;Mursalin, Hasan Sayedul&lt;/author&gt;&lt;author&gt;Mahmud, Nadim&lt;/author&gt;&lt;author&gt;Kamruzzaman, Md&lt;/author&gt;&lt;/authors&gt;&lt;/contributors&gt;&lt;titles&gt;&lt;title&gt;Rabies control in Bangladesh and prediction of human rabies cases by 2030: a One Health approach&lt;/title&gt;&lt;secondary-title&gt;The Lancet Regional Health-Southeast Asia&lt;/secondary-title&gt;&lt;/titles&gt;&lt;periodical&gt;&lt;full-title&gt;The Lancet Regional Health-Southeast Asia&lt;/full-title&gt;&lt;/periodical&gt;&lt;volume&gt;27&lt;/volume&gt;&lt;dates&gt;&lt;year&gt;2024&lt;/year&gt;&lt;/dates&gt;&lt;isbn&gt;2772-3682&lt;/isbn&gt;&lt;urls&gt;&lt;/urls&gt;&lt;/record&gt;&lt;/Cite&gt;&lt;/EndNote&gt;</w:instrText>
      </w:r>
      <w:r w:rsidR="00BD42CB" w:rsidRPr="00C74567">
        <w:rPr>
          <w:rFonts w:ascii="Times New Roman" w:hAnsi="Times New Roman" w:cs="Times New Roman"/>
          <w:sz w:val="24"/>
          <w:szCs w:val="24"/>
        </w:rPr>
        <w:fldChar w:fldCharType="separate"/>
      </w:r>
      <w:r w:rsidR="00BD42CB" w:rsidRPr="00C74567">
        <w:rPr>
          <w:rFonts w:ascii="Times New Roman" w:hAnsi="Times New Roman" w:cs="Times New Roman"/>
          <w:noProof/>
          <w:sz w:val="24"/>
          <w:szCs w:val="24"/>
          <w:vertAlign w:val="superscript"/>
        </w:rPr>
        <w:t>3</w:t>
      </w:r>
      <w:r w:rsidR="00BD42CB" w:rsidRPr="00C74567">
        <w:rPr>
          <w:rFonts w:ascii="Times New Roman" w:hAnsi="Times New Roman" w:cs="Times New Roman"/>
          <w:sz w:val="24"/>
          <w:szCs w:val="24"/>
        </w:rPr>
        <w:fldChar w:fldCharType="end"/>
      </w:r>
      <w:r w:rsidR="00C01191" w:rsidRPr="00C74567">
        <w:rPr>
          <w:rFonts w:ascii="Times New Roman" w:hAnsi="Times New Roman" w:cs="Times New Roman"/>
          <w:sz w:val="24"/>
          <w:szCs w:val="24"/>
        </w:rPr>
        <w:t>.</w:t>
      </w:r>
      <w:r w:rsidR="00BD42CB" w:rsidRPr="00C74567">
        <w:rPr>
          <w:rFonts w:ascii="Times New Roman" w:hAnsi="Times New Roman" w:cs="Times New Roman"/>
          <w:sz w:val="24"/>
          <w:szCs w:val="24"/>
        </w:rPr>
        <w:t xml:space="preserve"> </w:t>
      </w:r>
      <w:r w:rsidR="0061445D" w:rsidRPr="00C74567">
        <w:rPr>
          <w:rFonts w:ascii="Times New Roman" w:hAnsi="Times New Roman" w:cs="Times New Roman"/>
          <w:sz w:val="24"/>
          <w:szCs w:val="24"/>
        </w:rPr>
        <w:t>Nevertheless</w:t>
      </w:r>
      <w:r w:rsidR="0061445D" w:rsidRPr="0016218E">
        <w:rPr>
          <w:rFonts w:ascii="Times New Roman" w:hAnsi="Times New Roman" w:cs="Times New Roman"/>
          <w:sz w:val="24"/>
          <w:szCs w:val="24"/>
        </w:rPr>
        <w:t>, achieving this goal requires ensuring high compliance with PEP among individuals exposed to potentially rabid animals</w:t>
      </w:r>
      <w:r w:rsidR="00EC7D3B">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&lt;EndNote&gt;&lt;Cite&gt;&lt;Author&gt;Panda&lt;/Author&gt;&lt;Year&gt;2022&lt;/Year&gt;&lt;RecNum&gt;30&lt;/RecNum&gt;&lt;DisplayText&gt;&lt;style face="superscript"&gt;10&lt;/style&gt;&lt;/DisplayText&gt;&lt;record&gt;&lt;rec-number&gt;30&lt;/rec-number&gt;&lt;foreign-keys&gt;&lt;key app="EN" db-id="xfwrtxe0jd5drtev2xzvw2x1sa9fvrt29p5x" timestamp="1751292575"&gt;30&lt;/key&gt;&lt;/foreign-keys&gt;&lt;ref-type name="Journal Article"&gt;17&lt;/ref-type&gt;&lt;contributors&gt;&lt;authors&gt;&lt;author&gt;Panda, Manasi&lt;/author&gt;&lt;author&gt;Kapoor, Richa&lt;/author&gt;&lt;/authors&gt;&lt;/contributors&gt;&lt;titles&gt;&lt;title&gt;Compliance to post-exposure prophylaxis among animal bite patients–A hospital-based epidemiological study&lt;/title&gt;&lt;secondary-title&gt;Journal of Family Medicine and Primary Care&lt;/secondary-title&gt;&lt;/titles&gt;&lt;periodical&gt;&lt;full-title&gt;Journal of Family Medicine and Primary Care&lt;/full-title&gt;&lt;/periodical&gt;&lt;pages&gt;6215-6220&lt;/pages&gt;&lt;volume&gt;11&lt;/volume&gt;&lt;number&gt;10&lt;/number&gt;&lt;dates&gt;&lt;year&gt;2022&lt;/year&gt;&lt;/dates&gt;&lt;isbn&gt;2249-4863&lt;/isbn&gt;&lt;urls&gt;&lt;/urls&gt;&lt;/record&gt;&lt;/Cite&gt;&lt;/EndNote&gt;</w:instrText>
      </w:r>
      <w:r w:rsidR="00EC7D3B">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10</w:t>
      </w:r>
      <w:r w:rsidR="00EC7D3B">
        <w:rPr>
          <w:rFonts w:ascii="Times New Roman" w:hAnsi="Times New Roman" w:cs="Times New Roman"/>
          <w:sz w:val="24"/>
          <w:szCs w:val="24"/>
        </w:rPr>
        <w:fldChar w:fldCharType="end"/>
      </w:r>
      <w:r w:rsidR="0061445D" w:rsidRPr="0016218E">
        <w:rPr>
          <w:rFonts w:ascii="Times New Roman" w:hAnsi="Times New Roman" w:cs="Times New Roman"/>
          <w:sz w:val="24"/>
          <w:szCs w:val="24"/>
        </w:rPr>
        <w:t>.</w:t>
      </w:r>
      <w:r w:rsidR="00F87A0C" w:rsidRPr="0016218E">
        <w:rPr>
          <w:rFonts w:ascii="Times New Roman" w:hAnsi="Times New Roman" w:cs="Times New Roman"/>
          <w:sz w:val="24"/>
          <w:szCs w:val="24"/>
        </w:rPr>
        <w:t xml:space="preserve"> Earlier reports from Bangladesh have documented encouraging levels of PEP uptake, yet substantial proportions of patients fail to complete the recommended anti-rabies vaccine (ARV) regimen</w:t>
      </w:r>
      <w:r w:rsidR="006931D4" w:rsidRPr="0016218E">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&lt;EndNote&gt;&lt;Cite&gt;&lt;Author&gt;Hwang&lt;/Author&gt;&lt;Year&gt;2020&lt;/Year&gt;&lt;RecNum&gt;5&lt;/RecNum&gt;&lt;DisplayText&gt;&lt;style face="superscript"&gt;11,12&lt;/style&gt;&lt;/DisplayText&gt;&lt;record&gt;&lt;rec-number&gt;5&lt;/rec-number&gt;&lt;foreign-keys&gt;&lt;key app="EN" db-id="xfwrtxe0jd5drtev2xzvw2x1sa9fvrt29p5x" timestamp="1705606083"&gt;5&lt;/key&gt;&lt;/foreign-keys&gt;&lt;ref-type name="Journal Article"&gt;17&lt;/ref-type&gt;&lt;contributors&gt;&lt;authors&gt;&lt;author&gt;Hwang, Grace S&lt;/author&gt;&lt;author&gt;Rizk, Elsie&lt;/author&gt;&lt;author&gt;Bui, Lan N&lt;/author&gt;&lt;author&gt;Iso, Tomona&lt;/author&gt;&lt;author&gt;Sartain, Emily I&lt;/author&gt;&lt;author&gt;Tran, Anh Thu&lt;/author&gt;&lt;author&gt;Swan, Joshua T&lt;/author&gt;&lt;/authors&gt;&lt;/contributors&gt;&lt;titles&gt;&lt;title&gt;Adherence to guideline recommendations for human rabies immune globulin patient selection, dosing, timing, and anatomical site of administration in rabies postexposure prophylaxis&lt;/title&gt;&lt;secondary-title&gt;Human vaccines &amp;amp; immunotherapeutics&lt;/secondary-title&gt;&lt;/titles&gt;&lt;periodical&gt;&lt;full-title&gt;Human vaccines &amp;amp; immunotherapeutics&lt;/full-title&gt;&lt;/periodical&gt;&lt;pages&gt;51-60&lt;/pages&gt;&lt;volume&gt;16&lt;/volume&gt;&lt;number&gt;1&lt;/number&gt;&lt;dates&gt;&lt;year&gt;2020&lt;/year&gt;&lt;/dates&gt;&lt;isbn&gt;2164-5515&lt;/isbn&gt;&lt;urls&gt;&lt;/urls&gt;&lt;/record&gt;&lt;/Cite&gt;&lt;Cite&gt;&lt;Author&gt;Kumar&lt;/Author&gt;&lt;Year&gt;2020&lt;/Year&gt;&lt;RecNum&gt;13&lt;/RecNum&gt;&lt;record&gt;&lt;rec-number&gt;13&lt;/rec-number&gt;&lt;foreign-keys&gt;&lt;key app="EN" db-id="xfwrtxe0jd5drtev2xzvw2x1sa9fvrt29p5x" timestamp="1707103186"&gt;13&lt;/key&gt;&lt;/foreign-keys&gt;&lt;ref-type name="Journal Article"&gt;17&lt;/ref-type&gt;&lt;contributors&gt;&lt;authors&gt;&lt;author&gt;Kumar, Shyam Kishor&lt;/author&gt;&lt;author&gt;Gupta, Pratima&lt;/author&gt;&lt;author&gt;Panda, Prasan Kumar&lt;/author&gt;&lt;/authors&gt;&lt;/contributors&gt;&lt;titles&gt;&lt;title&gt;Death from rabies: The reason being poor compliance to vaccination or it&amp;apos;s failure&lt;/title&gt;&lt;secondary-title&gt;Journal of Family Medicine and Primary Care&lt;/secondary-title&gt;&lt;/titles&gt;&lt;periodical&gt;&lt;full-title&gt;Journal of Family Medicine and Primary Care&lt;/full-title&gt;&lt;/periodical&gt;&lt;pages&gt;4437&lt;/pages&gt;&lt;volume&gt;9&lt;/volume&gt;&lt;number&gt;8&lt;/number&gt;&lt;dates&gt;&lt;year&gt;2020&lt;/year&gt;&lt;/dates&gt;&lt;urls&gt;&lt;/urls&gt;&lt;/record&gt;&lt;/Cite&gt;&lt;/EndNote&gt;</w:instrText>
      </w:r>
      <w:r w:rsidR="006931D4" w:rsidRPr="0016218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11,12</w:t>
      </w:r>
      <w:r w:rsidR="006931D4" w:rsidRPr="0016218E">
        <w:rPr>
          <w:rFonts w:ascii="Times New Roman" w:hAnsi="Times New Roman" w:cs="Times New Roman"/>
          <w:sz w:val="24"/>
          <w:szCs w:val="24"/>
        </w:rPr>
        <w:fldChar w:fldCharType="end"/>
      </w:r>
      <w:r w:rsidR="006931D4" w:rsidRPr="0016218E">
        <w:rPr>
          <w:rFonts w:ascii="Times New Roman" w:hAnsi="Times New Roman" w:cs="Times New Roman"/>
          <w:sz w:val="24"/>
          <w:szCs w:val="24"/>
        </w:rPr>
        <w:t xml:space="preserve">. </w:t>
      </w:r>
      <w:r w:rsidR="00A71761" w:rsidRPr="0016218E">
        <w:rPr>
          <w:rFonts w:ascii="Times New Roman" w:hAnsi="Times New Roman" w:cs="Times New Roman"/>
          <w:sz w:val="24"/>
          <w:szCs w:val="24"/>
        </w:rPr>
        <w:t>Factors contributing to non-compliance include poor awareness of rabies and PEP schedules, financial hardship, long travel distances, difficulty accessing clinics due to work commitments, and the inconvenience of multiple follow-up visits</w:t>
      </w:r>
      <w:r w:rsidR="00FD378B" w:rsidRPr="0016218E">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&lt;EndNote&gt;&lt;Cite&gt;&lt;Author&gt;Shi&lt;/Author&gt;&lt;Year&gt;2020&lt;/Year&gt;&lt;RecNum&gt;12&lt;/RecNum&gt;&lt;DisplayText&gt;&lt;style face="superscript"&gt;13&lt;/style&gt;&lt;/DisplayText&gt;&lt;record&gt;&lt;rec-number&gt;12&lt;/rec-number&gt;&lt;foreign-keys&gt;&lt;key app="EN" db-id="xfwrtxe0jd5drtev2xzvw2x1sa9fvrt29p5x" timestamp="1706071829"&gt;12&lt;/key&gt;&lt;/foreign-keys&gt;&lt;ref-type name="Journal Article"&gt;17&lt;/ref-type&gt;&lt;contributors&gt;&lt;authors&gt;&lt;author&gt;Shi, Tony&lt;/author&gt;&lt;author&gt;Dunham, Eleanor F&lt;/author&gt;&lt;author&gt;Nyland, Jennifer E&lt;/author&gt;&lt;/authors&gt;&lt;/contributors&gt;&lt;titles&gt;&lt;title&gt;Rabies vaccination compliance and reasons for incompletion&lt;/title&gt;&lt;secondary-title&gt;Western Journal of Emergency Medicine&lt;/secondary-title&gt;&lt;/titles&gt;&lt;periodical&gt;&lt;full-title&gt;Western Journal of Emergency Medicine&lt;/full-title&gt;&lt;/periodical&gt;&lt;pages&gt;918&lt;/pages&gt;&lt;volume&gt;21&lt;/volume&gt;&lt;number&gt;4&lt;/number&gt;&lt;dates&gt;&lt;year&gt;2020&lt;/year&gt;&lt;/dates&gt;&lt;urls&gt;&lt;/urls&gt;&lt;/record&gt;&lt;/Cite&gt;&lt;/EndNote&gt;</w:instrText>
      </w:r>
      <w:r w:rsidR="00FD378B" w:rsidRPr="0016218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13</w:t>
      </w:r>
      <w:r w:rsidR="00FD378B" w:rsidRPr="0016218E">
        <w:rPr>
          <w:rFonts w:ascii="Times New Roman" w:hAnsi="Times New Roman" w:cs="Times New Roman"/>
          <w:sz w:val="24"/>
          <w:szCs w:val="24"/>
        </w:rPr>
        <w:fldChar w:fldCharType="end"/>
      </w:r>
      <w:r w:rsidR="00A71761" w:rsidRPr="0016218E">
        <w:rPr>
          <w:rFonts w:ascii="Times New Roman" w:hAnsi="Times New Roman" w:cs="Times New Roman"/>
          <w:sz w:val="24"/>
          <w:szCs w:val="24"/>
        </w:rPr>
        <w:t xml:space="preserve">. </w:t>
      </w:r>
      <w:r w:rsidR="00EF13A6" w:rsidRPr="0016218E">
        <w:rPr>
          <w:rFonts w:ascii="Times New Roman" w:hAnsi="Times New Roman" w:cs="Times New Roman"/>
          <w:sz w:val="24"/>
          <w:szCs w:val="24"/>
        </w:rPr>
        <w:t xml:space="preserve">Identifying and addressing these barriers is critical for ensuring the effectiveness of national rabies elimination efforts. </w:t>
      </w:r>
      <w:r w:rsidR="00523179" w:rsidRPr="00523179">
        <w:rPr>
          <w:rFonts w:ascii="Times New Roman" w:hAnsi="Times New Roman" w:cs="Times New Roman"/>
          <w:sz w:val="24"/>
          <w:szCs w:val="24"/>
        </w:rPr>
        <w:t>Bangladesh provides free PEP at designated centers, following WHO guidelines for intradermal vaccine administration on Days 0, 3, and 7, with RIG given for Category III exposures</w:t>
      </w:r>
      <w:r w:rsidR="002770F7" w:rsidRPr="0016218E">
        <w:rPr>
          <w:rFonts w:ascii="Times New Roman" w:hAnsi="Times New Roman" w:cs="Times New Roman"/>
          <w:sz w:val="24"/>
          <w:szCs w:val="24"/>
        </w:rPr>
        <w:fldChar w:fldCharType="begin">
          <w:fldData xml:space="preserve">PEVuZE5vdGU+PENpdGU+PEF1dGhvcj5Sb3NzPC9BdXRob3I+PFllYXI+MjAyMjwvWWVhcj48UmVj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</w:fldData>
        </w:fldChar>
      </w:r>
      <w:r w:rsidR="00C23B67">
        <w:rPr>
          <w:rFonts w:ascii="Times New Roman" w:hAnsi="Times New Roman" w:cs="Times New Roman"/>
          <w:sz w:val="24"/>
          <w:szCs w:val="24"/>
        </w:rPr>
        <w:instrText xml:space="preserve"> ADDIN EN.CITE </w:instrText>
      </w:r>
      <w:r w:rsidR="00C23B67">
        <w:rPr>
          <w:rFonts w:ascii="Times New Roman" w:hAnsi="Times New Roman" w:cs="Times New Roman"/>
          <w:sz w:val="24"/>
          <w:szCs w:val="24"/>
        </w:rPr>
        <w:fldChar w:fldCharType="begin">
          <w:fldData xml:space="preserve">PEVuZE5vdGU+PENpdGU+PEF1dGhvcj5Sb3NzPC9BdXRob3I+PFllYXI+MjAyMjwvWWVhcj48UmVj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</w:fldData>
        </w:fldChar>
      </w:r>
      <w:r w:rsidR="00C23B67">
        <w:rPr>
          <w:rFonts w:ascii="Times New Roman" w:hAnsi="Times New Roman" w:cs="Times New Roman"/>
          <w:sz w:val="24"/>
          <w:szCs w:val="24"/>
        </w:rPr>
        <w:instrText xml:space="preserve"> ADDIN EN.CITE.DATA </w:instrText>
      </w:r>
      <w:r w:rsidR="00C23B67">
        <w:rPr>
          <w:rFonts w:ascii="Times New Roman" w:hAnsi="Times New Roman" w:cs="Times New Roman"/>
          <w:sz w:val="24"/>
          <w:szCs w:val="24"/>
        </w:rPr>
      </w:r>
      <w:r w:rsidR="00C23B67">
        <w:rPr>
          <w:rFonts w:ascii="Times New Roman" w:hAnsi="Times New Roman" w:cs="Times New Roman"/>
          <w:sz w:val="24"/>
          <w:szCs w:val="24"/>
        </w:rPr>
        <w:fldChar w:fldCharType="end"/>
      </w:r>
      <w:r w:rsidR="002770F7" w:rsidRPr="0016218E">
        <w:rPr>
          <w:rFonts w:ascii="Times New Roman" w:hAnsi="Times New Roman" w:cs="Times New Roman"/>
          <w:sz w:val="24"/>
          <w:szCs w:val="24"/>
        </w:rPr>
      </w:r>
      <w:r w:rsidR="002770F7" w:rsidRPr="0016218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14,15</w:t>
      </w:r>
      <w:r w:rsidR="002770F7" w:rsidRPr="0016218E">
        <w:rPr>
          <w:rFonts w:ascii="Times New Roman" w:hAnsi="Times New Roman" w:cs="Times New Roman"/>
          <w:sz w:val="24"/>
          <w:szCs w:val="24"/>
        </w:rPr>
        <w:fldChar w:fldCharType="end"/>
      </w:r>
      <w:r w:rsidR="002770F7" w:rsidRPr="0016218E">
        <w:rPr>
          <w:rFonts w:ascii="Times New Roman" w:hAnsi="Times New Roman" w:cs="Times New Roman"/>
          <w:sz w:val="24"/>
          <w:szCs w:val="24"/>
        </w:rPr>
        <w:t>.</w:t>
      </w:r>
      <w:r w:rsidR="00CC6CD9" w:rsidRPr="0016218E">
        <w:rPr>
          <w:rFonts w:ascii="Times New Roman" w:hAnsi="Times New Roman" w:cs="Times New Roman"/>
          <w:sz w:val="24"/>
          <w:szCs w:val="24"/>
        </w:rPr>
        <w:t xml:space="preserve"> </w:t>
      </w:r>
      <w:r w:rsidR="00AE1E33" w:rsidRPr="0016218E">
        <w:rPr>
          <w:rFonts w:ascii="Times New Roman" w:hAnsi="Times New Roman" w:cs="Times New Roman"/>
          <w:sz w:val="24"/>
          <w:szCs w:val="24"/>
        </w:rPr>
        <w:t xml:space="preserve">However, evidence remains limited on the true rate of compliance with the full ARV schedule and the factors associated with incomplete PEP in the Bangladeshi context. </w:t>
      </w:r>
      <w:r w:rsidR="005E67BC" w:rsidRPr="0016218E">
        <w:rPr>
          <w:rFonts w:ascii="Times New Roman" w:hAnsi="Times New Roman" w:cs="Times New Roman"/>
          <w:sz w:val="24"/>
          <w:szCs w:val="24"/>
        </w:rPr>
        <w:lastRenderedPageBreak/>
        <w:t xml:space="preserve">Therefore, this study aimed to determine the rate of compliance with the WHO-recommended rabies vaccination schedule among animal-bite victims in Bangladesh and to identify key sociodemographic, clinical, and contextual factors associated with </w:t>
      </w:r>
      <w:commentRangeStart w:id="8"/>
      <w:r w:rsidR="005E67BC" w:rsidRPr="0016218E">
        <w:rPr>
          <w:rFonts w:ascii="Times New Roman" w:hAnsi="Times New Roman" w:cs="Times New Roman"/>
          <w:sz w:val="24"/>
          <w:szCs w:val="24"/>
        </w:rPr>
        <w:t>non-compliance</w:t>
      </w:r>
      <w:commentRangeEnd w:id="8"/>
      <w:r w:rsidR="00087DE1">
        <w:rPr>
          <w:rStyle w:val="CommentReference"/>
        </w:rPr>
        <w:commentReference w:id="8"/>
      </w:r>
      <w:r w:rsidR="005E67BC" w:rsidRPr="0016218E">
        <w:rPr>
          <w:rFonts w:ascii="Times New Roman" w:hAnsi="Times New Roman" w:cs="Times New Roman"/>
          <w:sz w:val="24"/>
          <w:szCs w:val="24"/>
        </w:rPr>
        <w:t>. Insights from this study could guide targeted interventions to improve adherence and support Bangladesh’s progress toward rabies elimination.</w:t>
      </w:r>
    </w:p>
    <w:p w14:paraId="00059F02" w14:textId="08574562" w:rsidR="00F20630" w:rsidRPr="001B363E" w:rsidRDefault="00F20630" w:rsidP="001B363E">
      <w:pPr>
        <w:tabs>
          <w:tab w:val="left" w:pos="7660"/>
        </w:tabs>
        <w:spacing w:line="360" w:lineRule="auto"/>
        <w:rPr>
          <w:rFonts w:ascii="Times New Roman" w:hAnsi="Times New Roman" w:cs="Times New Roman"/>
          <w:b/>
          <w:bCs/>
          <w:sz w:val="24"/>
          <w:szCs w:val="24"/>
        </w:rPr>
      </w:pPr>
      <w:r w:rsidRPr="001B363E">
        <w:rPr>
          <w:rFonts w:ascii="Times New Roman" w:hAnsi="Times New Roman" w:cs="Times New Roman"/>
          <w:b/>
          <w:bCs/>
          <w:sz w:val="24"/>
          <w:szCs w:val="24"/>
        </w:rPr>
        <w:t>Methods:</w:t>
      </w:r>
      <w:r w:rsidR="00D006DD" w:rsidRPr="001B363E">
        <w:rPr>
          <w:rFonts w:ascii="Times New Roman" w:hAnsi="Times New Roman" w:cs="Times New Roman"/>
          <w:b/>
          <w:bCs/>
          <w:sz w:val="24"/>
          <w:szCs w:val="24"/>
        </w:rPr>
        <w:tab/>
      </w:r>
    </w:p>
    <w:p w14:paraId="6E76F747" w14:textId="5D528FE6" w:rsidR="00C24454" w:rsidRDefault="0002793E" w:rsidP="005D715F">
      <w:pPr>
        <w:tabs>
          <w:tab w:val="left" w:pos="7660"/>
        </w:tabs>
        <w:spacing w:line="360" w:lineRule="auto"/>
        <w:rPr>
          <w:ins w:id="9" w:author="Sabrin Sultana" w:date="2025-07-07T20:39:00Z" w16du:dateUtc="2025-07-07T14:39:00Z"/>
          <w:rFonts w:ascii="Times New Roman" w:hAnsi="Times New Roman" w:cs="Times New Roman"/>
          <w:sz w:val="24"/>
          <w:szCs w:val="24"/>
        </w:rPr>
      </w:pPr>
      <w:r w:rsidRPr="0002793E">
        <w:rPr>
          <w:rFonts w:ascii="Times New Roman" w:hAnsi="Times New Roman" w:cs="Times New Roman"/>
          <w:sz w:val="24"/>
          <w:szCs w:val="24"/>
        </w:rPr>
        <w:t>We obtained patient data from immunization records at the National Rabies Prevention and Control Centre (NRPCC), located within the Infectious Diseases Hospital (IDH) in Dhaka. IDH serves as Bangladesh’s primary referral center for animal-bite and rabies cases, offering free WHO</w:t>
      </w:r>
      <w:r w:rsidRPr="0002793E">
        <w:rPr>
          <w:rFonts w:ascii="Times New Roman" w:hAnsi="Times New Roman" w:cs="Times New Roman"/>
          <w:sz w:val="24"/>
          <w:szCs w:val="24"/>
        </w:rPr>
        <w:noBreakHyphen/>
        <w:t>recommended post</w:t>
      </w:r>
      <w:r w:rsidRPr="0002793E">
        <w:rPr>
          <w:rFonts w:ascii="Times New Roman" w:hAnsi="Times New Roman" w:cs="Times New Roman"/>
          <w:sz w:val="24"/>
          <w:szCs w:val="24"/>
        </w:rPr>
        <w:noBreakHyphen/>
        <w:t>exposure vaccination and treatment to patients nationwide</w:t>
      </w:r>
      <w:r w:rsidR="00C66CCF" w:rsidRPr="0034513C">
        <w:rPr>
          <w:rFonts w:ascii="Times New Roman" w:hAnsi="Times New Roman" w:cs="Times New Roman"/>
          <w:sz w:val="24"/>
          <w:szCs w:val="24"/>
        </w:rPr>
        <w:fldChar w:fldCharType="begin"/>
      </w:r>
      <w:r w:rsidR="00F21919" w:rsidRPr="0034513C">
        <w:rPr>
          <w:rFonts w:ascii="Times New Roman" w:hAnsi="Times New Roman" w:cs="Times New Roman"/>
          <w:sz w:val="24"/>
          <w:szCs w:val="24"/>
        </w:rPr>
        <w:instrText xml:space="preserve"> ADDIN EN.CITE &lt;EndNote&gt;&lt;Cite&gt;&lt;Author&gt;Ghosh&lt;/Author&gt;&lt;Year&gt;2020&lt;/Year&gt;&lt;RecNum&gt;10&lt;/RecNum&gt;&lt;DisplayText&gt;&lt;style face="superscript"&gt;4&lt;/style&gt;&lt;/DisplayText&gt;&lt;record&gt;&lt;rec-number&gt;10&lt;/rec-number&gt;&lt;foreign-keys&gt;&lt;key app="EN" db-id="xfwrtxe0jd5drtev2xzvw2x1sa9fvrt29p5x" timestamp="1705615486"&gt;10&lt;/key&gt;&lt;/foreign-keys&gt;&lt;ref-type name="Journal Article"&gt;17&lt;/ref-type&gt;&lt;contributors&gt;&lt;authors&gt;&lt;author&gt;Ghosh, Sumon&lt;/author&gt;&lt;author&gt;Rana, Md Sohel&lt;/author&gt;&lt;author&gt;Islam, Md Kamrul&lt;/author&gt;&lt;author&gt;Chowdhury, Sukanta&lt;/author&gt;&lt;author&gt;Haider, Najmul&lt;/author&gt;&lt;author&gt;Kafi, Mohammad Abdullah Heel&lt;/author&gt;&lt;author&gt;Ullah, Sayed Mohammed&lt;/author&gt;&lt;author&gt;Shah, Md Rashed Ali&lt;/author&gt;&lt;author&gt;Jahan, Afsana Akter&lt;/author&gt;&lt;author&gt;Mursalin, Hasan Sayedul&lt;/author&gt;&lt;/authors&gt;&lt;/contributors&gt;&lt;titles&gt;&lt;title&gt;Trends and clinico-epidemiological features of human rabies cases in Bangladesh 2006–2018&lt;/title&gt;&lt;secondary-title&gt;Scientific reports&lt;/secondary-title&gt;&lt;/titles&gt;&lt;periodical&gt;&lt;full-title&gt;Scientific reports&lt;/full-title&gt;&lt;/periodical&gt;&lt;pages&gt;2410&lt;/pages&gt;&lt;volume&gt;10&lt;/volume&gt;&lt;number&gt;1&lt;/number&gt;&lt;dates&gt;&lt;year&gt;2020&lt;/year&gt;&lt;/dates&gt;&lt;isbn&gt;2045-2322&lt;/isbn&gt;&lt;urls&gt;&lt;/urls&gt;&lt;/record&gt;&lt;/Cite&gt;&lt;/EndNote&gt;</w:instrText>
      </w:r>
      <w:r w:rsidR="00C66CCF" w:rsidRPr="0034513C">
        <w:rPr>
          <w:rFonts w:ascii="Times New Roman" w:hAnsi="Times New Roman" w:cs="Times New Roman"/>
          <w:sz w:val="24"/>
          <w:szCs w:val="24"/>
        </w:rPr>
        <w:fldChar w:fldCharType="separate"/>
      </w:r>
      <w:r w:rsidR="00F21919" w:rsidRPr="0034513C">
        <w:rPr>
          <w:rFonts w:ascii="Times New Roman" w:hAnsi="Times New Roman" w:cs="Times New Roman"/>
          <w:noProof/>
          <w:sz w:val="24"/>
          <w:szCs w:val="24"/>
          <w:vertAlign w:val="superscript"/>
        </w:rPr>
        <w:t>4</w:t>
      </w:r>
      <w:r w:rsidR="00C66CCF" w:rsidRPr="0034513C">
        <w:rPr>
          <w:rFonts w:ascii="Times New Roman" w:hAnsi="Times New Roman" w:cs="Times New Roman"/>
          <w:sz w:val="24"/>
          <w:szCs w:val="24"/>
        </w:rPr>
        <w:fldChar w:fldCharType="end"/>
      </w:r>
      <w:r w:rsidR="002E47A1" w:rsidRPr="0034513C">
        <w:rPr>
          <w:rFonts w:ascii="Times New Roman" w:hAnsi="Times New Roman" w:cs="Times New Roman"/>
          <w:sz w:val="24"/>
          <w:szCs w:val="24"/>
        </w:rPr>
        <w:t xml:space="preserve">. </w:t>
      </w:r>
      <w:commentRangeStart w:id="10"/>
      <w:commentRangeStart w:id="11"/>
      <w:r w:rsidR="0034513C" w:rsidRPr="0034513C">
        <w:rPr>
          <w:rFonts w:ascii="Times New Roman" w:hAnsi="Times New Roman" w:cs="Times New Roman"/>
          <w:sz w:val="24"/>
          <w:szCs w:val="24"/>
        </w:rPr>
        <w:t xml:space="preserve">Data </w:t>
      </w:r>
      <w:r w:rsidR="00D6571D" w:rsidRPr="0034513C">
        <w:rPr>
          <w:rFonts w:ascii="Times New Roman" w:hAnsi="Times New Roman" w:cs="Times New Roman"/>
          <w:sz w:val="24"/>
          <w:szCs w:val="24"/>
        </w:rPr>
        <w:t>was</w:t>
      </w:r>
      <w:r w:rsidR="0034513C" w:rsidRPr="0034513C">
        <w:rPr>
          <w:rFonts w:ascii="Times New Roman" w:hAnsi="Times New Roman" w:cs="Times New Roman"/>
          <w:sz w:val="24"/>
          <w:szCs w:val="24"/>
        </w:rPr>
        <w:t xml:space="preserve"> collected from patients of all age groups presenting to the IDH emergency department who initiated rabies post-exposure treatment between February and July 2022. </w:t>
      </w:r>
      <w:commentRangeEnd w:id="10"/>
      <w:r w:rsidR="00087DE1">
        <w:rPr>
          <w:rStyle w:val="CommentReference"/>
        </w:rPr>
        <w:commentReference w:id="10"/>
      </w:r>
      <w:commentRangeEnd w:id="11"/>
      <w:r w:rsidR="00087DE1">
        <w:rPr>
          <w:rStyle w:val="CommentReference"/>
        </w:rPr>
        <w:commentReference w:id="11"/>
      </w:r>
      <w:r w:rsidR="0034513C" w:rsidRPr="0034513C">
        <w:rPr>
          <w:rFonts w:ascii="Times New Roman" w:hAnsi="Times New Roman" w:cs="Times New Roman"/>
          <w:sz w:val="24"/>
          <w:szCs w:val="24"/>
        </w:rPr>
        <w:t>We examined a comprehensive set of socioeconomic and clinical variables as independent predictors to identify potential risk factors for failure to complete the recommended vaccination schedule. These included age, sex, occupation, income level, highest educational attainment, residential location and distance to IDH, prior awareness of the rabies treatment center, details of the animal exposure (species, nature of exposure, number of bites or scratches, wound category, biting animal status, location, and reason for the bite), wound-care measures taken, and reported reasons for delayed attendance.</w:t>
      </w:r>
    </w:p>
    <w:p w14:paraId="5FF27AE0" w14:textId="07DA18DF" w:rsidR="00087DE1" w:rsidRPr="00087DE1" w:rsidRDefault="00087DE1" w:rsidP="005D715F">
      <w:pPr>
        <w:tabs>
          <w:tab w:val="left" w:pos="7660"/>
        </w:tabs>
        <w:spacing w:line="360" w:lineRule="auto"/>
        <w:rPr>
          <w:rFonts w:ascii="Times New Roman" w:hAnsi="Times New Roman" w:cs="Times New Roman"/>
          <w:color w:val="EE0000"/>
          <w:sz w:val="24"/>
          <w:szCs w:val="24"/>
          <w:rPrChange w:id="12" w:author="Sabrin Sultana" w:date="2025-07-07T20:39:00Z" w16du:dateUtc="2025-07-07T14:39:00Z">
            <w:rPr>
              <w:rFonts w:ascii="Times New Roman" w:hAnsi="Times New Roman" w:cs="Times New Roman"/>
              <w:sz w:val="24"/>
              <w:szCs w:val="24"/>
            </w:rPr>
          </w:rPrChange>
        </w:rPr>
      </w:pPr>
      <w:ins w:id="13" w:author="Sabrin Sultana" w:date="2025-07-07T20:39:00Z" w16du:dateUtc="2025-07-07T14:39:00Z">
        <w:r w:rsidRPr="00087DE1">
          <w:rPr>
            <w:rFonts w:ascii="Times New Roman" w:hAnsi="Times New Roman" w:cs="Times New Roman"/>
            <w:color w:val="EE0000"/>
            <w:sz w:val="24"/>
            <w:szCs w:val="24"/>
            <w:rPrChange w:id="14" w:author="Sabrin Sultana" w:date="2025-07-07T20:39:00Z" w16du:dateUtc="2025-07-07T14:39:00Z">
              <w:rPr>
                <w:rFonts w:ascii="Times New Roman" w:hAnsi="Times New Roman" w:cs="Times New Roman"/>
                <w:sz w:val="24"/>
                <w:szCs w:val="24"/>
              </w:rPr>
            </w:rPrChange>
          </w:rPr>
          <w:t xml:space="preserve">Dependent and independent variables need to be explained </w:t>
        </w:r>
        <w:r w:rsidRPr="00087DE1">
          <w:rPr>
            <w:rFonts w:ascii="Times New Roman" w:hAnsi="Times New Roman" w:cs="Times New Roman"/>
            <w:color w:val="EE0000"/>
            <w:sz w:val="24"/>
            <w:szCs w:val="24"/>
          </w:rPr>
          <w:t>and</w:t>
        </w:r>
        <w:r w:rsidRPr="00087DE1">
          <w:rPr>
            <w:rFonts w:ascii="Times New Roman" w:hAnsi="Times New Roman" w:cs="Times New Roman"/>
            <w:color w:val="EE0000"/>
            <w:sz w:val="24"/>
            <w:szCs w:val="24"/>
            <w:rPrChange w:id="15" w:author="Sabrin Sultana" w:date="2025-07-07T20:39:00Z" w16du:dateUtc="2025-07-07T14:39:00Z">
              <w:rPr>
                <w:rFonts w:ascii="Times New Roman" w:hAnsi="Times New Roman" w:cs="Times New Roman"/>
                <w:sz w:val="24"/>
                <w:szCs w:val="24"/>
              </w:rPr>
            </w:rPrChange>
          </w:rPr>
          <w:t xml:space="preserve"> explain their categories in short.</w:t>
        </w:r>
      </w:ins>
    </w:p>
    <w:p w14:paraId="64F94F8F" w14:textId="77777777" w:rsidR="00C24454" w:rsidRPr="001B363E" w:rsidRDefault="00C24454" w:rsidP="001B363E">
      <w:pPr>
        <w:pStyle w:val="Heading2"/>
        <w:spacing w:after="240"/>
        <w:jc w:val="left"/>
        <w:rPr>
          <w:bCs w:val="0"/>
        </w:rPr>
      </w:pPr>
      <w:r w:rsidRPr="001B363E">
        <w:rPr>
          <w:bCs w:val="0"/>
        </w:rPr>
        <w:t>Statistical analysis</w:t>
      </w:r>
    </w:p>
    <w:p w14:paraId="0081A9F7" w14:textId="78FD9A46" w:rsidR="005563BE" w:rsidRPr="005563BE" w:rsidRDefault="005563BE" w:rsidP="00087DE1">
      <w:pPr>
        <w:spacing w:line="360" w:lineRule="auto"/>
        <w:jc w:val="both"/>
        <w:rPr>
          <w:rFonts w:ascii="Times New Roman" w:hAnsi="Times New Roman" w:cs="Times New Roman"/>
          <w:sz w:val="24"/>
          <w:szCs w:val="24"/>
        </w:rPr>
        <w:pPrChange w:id="16" w:author="Sabrin Sultana" w:date="2025-07-07T20:38:00Z" w16du:dateUtc="2025-07-07T14:38:00Z">
          <w:pPr>
            <w:jc w:val="both"/>
          </w:pPr>
        </w:pPrChange>
      </w:pPr>
      <w:r w:rsidRPr="005563BE">
        <w:rPr>
          <w:rFonts w:ascii="Times New Roman" w:hAnsi="Times New Roman" w:cs="Times New Roman"/>
          <w:sz w:val="24"/>
          <w:szCs w:val="24"/>
        </w:rPr>
        <w:t>We summarized categorical variables using contingency tables (counts and percentages), and applied Pearson’s chi</w:t>
      </w:r>
      <w:r w:rsidRPr="005563BE">
        <w:rPr>
          <w:rFonts w:ascii="Times New Roman" w:hAnsi="Times New Roman" w:cs="Times New Roman"/>
          <w:sz w:val="24"/>
          <w:szCs w:val="24"/>
        </w:rPr>
        <w:noBreakHyphen/>
        <w:t xml:space="preserve">square test when expected cell counts were adequate, resorting to Fisher’s exact test for tables with </w:t>
      </w:r>
      <w:r w:rsidR="00AD341D" w:rsidRPr="005563BE">
        <w:rPr>
          <w:rFonts w:ascii="Times New Roman" w:hAnsi="Times New Roman" w:cs="Times New Roman"/>
          <w:sz w:val="24"/>
          <w:szCs w:val="24"/>
        </w:rPr>
        <w:t>small, expected</w:t>
      </w:r>
      <w:r w:rsidRPr="005563BE">
        <w:rPr>
          <w:rFonts w:ascii="Times New Roman" w:hAnsi="Times New Roman" w:cs="Times New Roman"/>
          <w:sz w:val="24"/>
          <w:szCs w:val="24"/>
        </w:rPr>
        <w:t xml:space="preserve"> frequencies (i.e., when &gt;20% of cells had expected counts &lt;5 or any cell &lt;1), ensuring accurate statistical inference</w:t>
      </w:r>
      <w:r w:rsidR="003A3F82">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&lt;EndNote&gt;&lt;Cite&gt;&lt;Author&gt;Kim&lt;/Author&gt;&lt;Year&gt;2017&lt;/Year&gt;&lt;RecNum&gt;22&lt;/RecNum&gt;&lt;DisplayText&gt;&lt;style face="superscript"&gt;16&lt;/style&gt;&lt;/DisplayText&gt;&lt;record&gt;&lt;rec-number&gt;22&lt;/rec-number&gt;&lt;foreign-keys&gt;&lt;key app="EN" db-id="xfwrtxe0jd5drtev2xzvw2x1sa9fvrt29p5x" timestamp="1751139969"&gt;22&lt;/key&gt;&lt;/foreign-keys&gt;&lt;ref-type name="Journal Article"&gt;17&lt;/ref-type&gt;&lt;contributors&gt;&lt;authors&gt;&lt;author&gt;Kim, Hae-Young&lt;/author&gt;&lt;/authors&gt;&lt;/contributors&gt;&lt;titles&gt;&lt;title&gt;Statistical notes for clinical researchers: Chi-squared test and Fisher&amp;apos;s exact test&lt;/title&gt;&lt;secondary-title&gt;Restorative dentistry &amp;amp; endodontics&lt;/secondary-title&gt;&lt;/titles&gt;&lt;periodical&gt;&lt;full-title&gt;Restorative dentistry &amp;amp; endodontics&lt;/full-title&gt;&lt;/periodical&gt;&lt;pages&gt;152&lt;/pages&gt;&lt;volume&gt;42&lt;/volume&gt;&lt;number&gt;2&lt;/number&gt;&lt;dates&gt;&lt;year&gt;2017&lt;/year&gt;&lt;/dates&gt;&lt;urls&gt;&lt;/urls&gt;&lt;/record&gt;&lt;/Cite&gt;&lt;/EndNote&gt;</w:instrText>
      </w:r>
      <w:r w:rsidR="003A3F82">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16</w:t>
      </w:r>
      <w:r w:rsidR="003A3F82">
        <w:rPr>
          <w:rFonts w:ascii="Times New Roman" w:hAnsi="Times New Roman" w:cs="Times New Roman"/>
          <w:sz w:val="24"/>
          <w:szCs w:val="24"/>
        </w:rPr>
        <w:fldChar w:fldCharType="end"/>
      </w:r>
      <w:r w:rsidRPr="005563BE">
        <w:rPr>
          <w:rFonts w:ascii="Times New Roman" w:hAnsi="Times New Roman" w:cs="Times New Roman"/>
          <w:sz w:val="24"/>
          <w:szCs w:val="24"/>
        </w:rPr>
        <w:t xml:space="preserve">. We then employed logistic regression to identify factors associated with </w:t>
      </w:r>
      <w:r w:rsidRPr="00087DE1">
        <w:rPr>
          <w:rFonts w:ascii="Times New Roman" w:hAnsi="Times New Roman" w:cs="Times New Roman"/>
          <w:color w:val="EE0000"/>
          <w:sz w:val="24"/>
          <w:szCs w:val="24"/>
          <w:rPrChange w:id="17" w:author="Sabrin Sultana" w:date="2025-07-07T20:41:00Z" w16du:dateUtc="2025-07-07T14:41:00Z">
            <w:rPr>
              <w:rFonts w:ascii="Times New Roman" w:hAnsi="Times New Roman" w:cs="Times New Roman"/>
              <w:sz w:val="24"/>
              <w:szCs w:val="24"/>
            </w:rPr>
          </w:rPrChange>
        </w:rPr>
        <w:t>non</w:t>
      </w:r>
      <w:r w:rsidRPr="00087DE1">
        <w:rPr>
          <w:rFonts w:ascii="Times New Roman" w:hAnsi="Times New Roman" w:cs="Times New Roman"/>
          <w:color w:val="EE0000"/>
          <w:sz w:val="24"/>
          <w:szCs w:val="24"/>
          <w:rPrChange w:id="18" w:author="Sabrin Sultana" w:date="2025-07-07T20:41:00Z" w16du:dateUtc="2025-07-07T14:41:00Z">
            <w:rPr>
              <w:rFonts w:ascii="Times New Roman" w:hAnsi="Times New Roman" w:cs="Times New Roman"/>
              <w:sz w:val="24"/>
              <w:szCs w:val="24"/>
            </w:rPr>
          </w:rPrChange>
        </w:rPr>
        <w:noBreakHyphen/>
        <w:t xml:space="preserve">compliance </w:t>
      </w:r>
      <w:commentRangeStart w:id="19"/>
      <w:r w:rsidRPr="005563BE">
        <w:rPr>
          <w:rFonts w:ascii="Times New Roman" w:hAnsi="Times New Roman" w:cs="Times New Roman"/>
          <w:sz w:val="24"/>
          <w:szCs w:val="24"/>
        </w:rPr>
        <w:t>to the ARV regimen</w:t>
      </w:r>
      <w:commentRangeEnd w:id="19"/>
      <w:r w:rsidR="00087DE1">
        <w:rPr>
          <w:rStyle w:val="CommentReference"/>
        </w:rPr>
        <w:commentReference w:id="19"/>
      </w:r>
      <w:r w:rsidRPr="005563BE">
        <w:rPr>
          <w:rFonts w:ascii="Times New Roman" w:hAnsi="Times New Roman" w:cs="Times New Roman"/>
          <w:sz w:val="24"/>
          <w:szCs w:val="24"/>
        </w:rPr>
        <w:t>. Initially, univariable (crude) logistic regressions were carried out for individual predictors, with variables showing p &lt; 0.20 considered for multivariable modeling—a common strategy in epidemiology to avoid premature exclusion of important predictors</w:t>
      </w:r>
      <w:r w:rsidR="00F67756">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&lt;EndNote&gt;&lt;Cite&gt;&lt;Author&gt;Hasan&lt;/Author&gt;&lt;Year&gt;2020&lt;/Year&gt;&lt;RecNum&gt;23&lt;/RecNum&gt;&lt;DisplayText&gt;&lt;style face="superscript"&gt;17&lt;/style&gt;&lt;/DisplayText&gt;&lt;record&gt;&lt;rec-number&gt;23&lt;/rec-number&gt;&lt;foreign-keys&gt;&lt;key app="EN" db-id="xfwrtxe0jd5drtev2xzvw2x1sa9fvrt29p5x" timestamp="1751140090"&gt;23&lt;/key&gt;&lt;/foreign-keys&gt;&lt;ref-type name="Journal Article"&gt;17&lt;/ref-type&gt;&lt;contributors&gt;&lt;authors&gt;&lt;author&gt;Hasan, Mohammad Nayeem&lt;/author&gt;&lt;author&gt;Chowdhury, Muhammad Abdul Baker&lt;/author&gt;&lt;author&gt;Jahan, Jenifar&lt;/author&gt;&lt;author&gt;Jahan, Sumyea&lt;/author&gt;&lt;author&gt;Ahmed, Nasar U&lt;/author&gt;&lt;author&gt;Uddin, Md Jamal&lt;/author&gt;&lt;/authors&gt;&lt;/contributors&gt;&lt;titles&gt;&lt;title&gt;Cesarean delivery and early childhood diseases in Bangladesh: An analysis of Demographic and Health Survey (BDHS) and Multiple Indicator Cluster Survey (MICS)&lt;/title&gt;&lt;secondary-title&gt;PLoS One&lt;/secondary-title&gt;&lt;/titles&gt;&lt;periodical&gt;&lt;full-title&gt;PLoS One&lt;/full-title&gt;&lt;/periodical&gt;&lt;pages&gt;e0242864&lt;/pages&gt;&lt;volume&gt;15&lt;/volume&gt;&lt;number&gt;12&lt;/number&gt;&lt;dates&gt;&lt;year&gt;2020&lt;/year&gt;&lt;/dates&gt;&lt;isbn&gt;1932-6203&lt;/isbn&gt;&lt;urls&gt;&lt;/urls&gt;&lt;/record&gt;&lt;/Cite&gt;&lt;/EndNote&gt;</w:instrText>
      </w:r>
      <w:r w:rsidR="00F67756">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17</w:t>
      </w:r>
      <w:r w:rsidR="00F67756">
        <w:rPr>
          <w:rFonts w:ascii="Times New Roman" w:hAnsi="Times New Roman" w:cs="Times New Roman"/>
          <w:sz w:val="24"/>
          <w:szCs w:val="24"/>
        </w:rPr>
        <w:fldChar w:fldCharType="end"/>
      </w:r>
      <w:r w:rsidRPr="005563BE">
        <w:rPr>
          <w:rFonts w:ascii="Times New Roman" w:hAnsi="Times New Roman" w:cs="Times New Roman"/>
          <w:sz w:val="24"/>
          <w:szCs w:val="24"/>
        </w:rPr>
        <w:t xml:space="preserve">. The multivariable model included all selected </w:t>
      </w:r>
      <w:r w:rsidRPr="005563BE">
        <w:rPr>
          <w:rFonts w:ascii="Times New Roman" w:hAnsi="Times New Roman" w:cs="Times New Roman"/>
          <w:sz w:val="24"/>
          <w:szCs w:val="24"/>
        </w:rPr>
        <w:lastRenderedPageBreak/>
        <w:t xml:space="preserve">variables simultaneously, and results are reported as </w:t>
      </w:r>
      <w:del w:id="20" w:author="Sabrin Sultana" w:date="2025-07-07T20:44:00Z" w16du:dateUtc="2025-07-07T14:44:00Z">
        <w:r w:rsidRPr="005563BE" w:rsidDel="00EB1227">
          <w:rPr>
            <w:rFonts w:ascii="Times New Roman" w:hAnsi="Times New Roman" w:cs="Times New Roman"/>
            <w:sz w:val="24"/>
            <w:szCs w:val="24"/>
          </w:rPr>
          <w:delText xml:space="preserve">crude odds ratios (COR) and </w:delText>
        </w:r>
      </w:del>
      <w:r w:rsidRPr="005563BE">
        <w:rPr>
          <w:rFonts w:ascii="Times New Roman" w:hAnsi="Times New Roman" w:cs="Times New Roman"/>
          <w:sz w:val="24"/>
          <w:szCs w:val="24"/>
        </w:rPr>
        <w:t>adjusted odds ratios (AOR) with 95% confidence intervals, using a two</w:t>
      </w:r>
      <w:r w:rsidRPr="005563BE">
        <w:rPr>
          <w:rFonts w:ascii="Times New Roman" w:hAnsi="Times New Roman" w:cs="Times New Roman"/>
          <w:sz w:val="24"/>
          <w:szCs w:val="24"/>
        </w:rPr>
        <w:noBreakHyphen/>
        <w:t>sided significance threshold of p &lt; 0.05</w:t>
      </w:r>
      <w:r w:rsidR="00651CEE">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&lt;EndNote&gt;&lt;Cite&gt;&lt;Author&gt;Cook&lt;/Author&gt;&lt;Year&gt;2018&lt;/Year&gt;&lt;RecNum&gt;24&lt;/RecNum&gt;&lt;DisplayText&gt;&lt;style face="superscript"&gt;18&lt;/style&gt;&lt;/DisplayText&gt;&lt;record&gt;&lt;rec-number&gt;24&lt;/rec-number&gt;&lt;foreign-keys&gt;&lt;key app="EN" db-id="xfwrtxe0jd5drtev2xzvw2x1sa9fvrt29p5x" timestamp="1751140199"&gt;24&lt;/key&gt;&lt;/foreign-keys&gt;&lt;ref-type name="Journal Article"&gt;17&lt;/ref-type&gt;&lt;contributors&gt;&lt;authors&gt;&lt;author&gt;Cook, Jonathan A&lt;/author&gt;&lt;author&gt;Rajbhandari, Ashish&lt;/author&gt;&lt;/authors&gt;&lt;/contributors&gt;&lt;titles&gt;&lt;title&gt;Heckroccurve: ROC curves for selected samples&lt;/title&gt;&lt;secondary-title&gt;The Stata Journal&lt;/secondary-title&gt;&lt;/titles&gt;&lt;periodical&gt;&lt;full-title&gt;The Stata Journal&lt;/full-title&gt;&lt;/periodical&gt;&lt;pages&gt;174-183&lt;/pages&gt;&lt;volume&gt;18&lt;/volume&gt;&lt;number&gt;1&lt;/number&gt;&lt;dates&gt;&lt;year&gt;2018&lt;/year&gt;&lt;/dates&gt;&lt;isbn&gt;1536-867X&lt;/isbn&gt;&lt;urls&gt;&lt;/urls&gt;&lt;/record&gt;&lt;/Cite&gt;&lt;/EndNote&gt;</w:instrText>
      </w:r>
      <w:r w:rsidR="00651CE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18</w:t>
      </w:r>
      <w:r w:rsidR="00651CEE">
        <w:rPr>
          <w:rFonts w:ascii="Times New Roman" w:hAnsi="Times New Roman" w:cs="Times New Roman"/>
          <w:sz w:val="24"/>
          <w:szCs w:val="24"/>
        </w:rPr>
        <w:fldChar w:fldCharType="end"/>
      </w:r>
      <w:r w:rsidRPr="005563BE">
        <w:rPr>
          <w:rFonts w:ascii="Times New Roman" w:hAnsi="Times New Roman" w:cs="Times New Roman"/>
          <w:sz w:val="24"/>
          <w:szCs w:val="24"/>
        </w:rPr>
        <w:t>. Multicollinearity was assessed via variance inflation factors (VIF), with values below 4 retained in the model</w:t>
      </w:r>
      <w:r w:rsidR="00F8052E">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&lt;EndNote&gt;&lt;Cite&gt;&lt;Author&gt;Fagerland&lt;/Author&gt;&lt;Year&gt;2012&lt;/Year&gt;&lt;RecNum&gt;25&lt;/RecNum&gt;&lt;DisplayText&gt;&lt;style face="superscript"&gt;19&lt;/style&gt;&lt;/DisplayText&gt;&lt;record&gt;&lt;rec-number&gt;25&lt;/rec-number&gt;&lt;foreign-keys&gt;&lt;key app="EN" db-id="xfwrtxe0jd5drtev2xzvw2x1sa9fvrt29p5x" timestamp="1751140250"&gt;25&lt;/key&gt;&lt;/foreign-keys&gt;&lt;ref-type name="Journal Article"&gt;17&lt;/ref-type&gt;&lt;contributors&gt;&lt;authors&gt;&lt;author&gt;Fagerland, Morten W&lt;/author&gt;&lt;author&gt;Hosmer, David W&lt;/author&gt;&lt;/authors&gt;&lt;/contributors&gt;&lt;titles&gt;&lt;title&gt;A generalized Hosmer–Lemeshow goodness-of-fit test for multinomial logistic regression models&lt;/title&gt;&lt;secondary-title&gt;The Stata Journal&lt;/secondary-title&gt;&lt;/titles&gt;&lt;periodical&gt;&lt;full-title&gt;The Stata Journal&lt;/full-title&gt;&lt;/periodical&gt;&lt;pages&gt;447-453&lt;/pages&gt;&lt;volume&gt;12&lt;/volume&gt;&lt;number&gt;3&lt;/number&gt;&lt;dates&gt;&lt;year&gt;2012&lt;/year&gt;&lt;/dates&gt;&lt;isbn&gt;1536-867X&lt;/isbn&gt;&lt;urls&gt;&lt;/urls&gt;&lt;/record&gt;&lt;/Cite&gt;&lt;/EndNote&gt;</w:instrText>
      </w:r>
      <w:r w:rsidR="00F8052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19</w:t>
      </w:r>
      <w:r w:rsidR="00F8052E">
        <w:rPr>
          <w:rFonts w:ascii="Times New Roman" w:hAnsi="Times New Roman" w:cs="Times New Roman"/>
          <w:sz w:val="24"/>
          <w:szCs w:val="24"/>
        </w:rPr>
        <w:fldChar w:fldCharType="end"/>
      </w:r>
      <w:r w:rsidRPr="005563BE">
        <w:rPr>
          <w:rFonts w:ascii="Times New Roman" w:hAnsi="Times New Roman" w:cs="Times New Roman"/>
          <w:sz w:val="24"/>
          <w:szCs w:val="24"/>
        </w:rPr>
        <w:t xml:space="preserve">. All analyses were performed in </w:t>
      </w:r>
      <w:ins w:id="21" w:author="Sabrin Sultana" w:date="2025-07-07T21:14:00Z" w16du:dateUtc="2025-07-07T15:14:00Z">
        <w:r w:rsidR="00FA5804" w:rsidRPr="00FA5804">
          <w:rPr>
            <w:rFonts w:ascii="Times New Roman" w:hAnsi="Times New Roman" w:cs="Times New Roman"/>
            <w:sz w:val="24"/>
            <w:szCs w:val="24"/>
          </w:rPr>
          <w:t>IBM SPSS</w:t>
        </w:r>
        <w:r w:rsidR="00FA5804">
          <w:rPr>
            <w:rFonts w:ascii="Times New Roman" w:hAnsi="Times New Roman" w:cs="Times New Roman"/>
            <w:sz w:val="24"/>
            <w:szCs w:val="24"/>
          </w:rPr>
          <w:t xml:space="preserve"> version 25.0 and </w:t>
        </w:r>
      </w:ins>
      <w:ins w:id="22" w:author="Sabrin Sultana" w:date="2025-07-07T21:15:00Z" w16du:dateUtc="2025-07-07T15:15:00Z">
        <w:r w:rsidR="00FE7EA1">
          <w:rPr>
            <w:rFonts w:ascii="Times New Roman" w:hAnsi="Times New Roman" w:cs="Times New Roman"/>
            <w:sz w:val="24"/>
            <w:szCs w:val="24"/>
          </w:rPr>
          <w:t xml:space="preserve">map produced by </w:t>
        </w:r>
      </w:ins>
      <w:ins w:id="23" w:author="Sabrin Sultana" w:date="2025-07-07T21:14:00Z" w16du:dateUtc="2025-07-07T15:14:00Z">
        <w:r w:rsidR="00FA5804" w:rsidRPr="00FA5804">
          <w:rPr>
            <w:rFonts w:ascii="Times New Roman" w:hAnsi="Times New Roman" w:cs="Times New Roman"/>
            <w:sz w:val="24"/>
            <w:szCs w:val="24"/>
          </w:rPr>
          <w:t>R version 4.5.</w:t>
        </w:r>
        <w:r w:rsidR="00FA5804">
          <w:rPr>
            <w:rFonts w:ascii="Times New Roman" w:hAnsi="Times New Roman" w:cs="Times New Roman"/>
            <w:sz w:val="24"/>
            <w:szCs w:val="24"/>
          </w:rPr>
          <w:t>0</w:t>
        </w:r>
      </w:ins>
      <w:del w:id="24" w:author="Sabrin Sultana" w:date="2025-07-07T21:14:00Z" w16du:dateUtc="2025-07-07T15:14:00Z">
        <w:r w:rsidRPr="00FE7EA1" w:rsidDel="00FA5804">
          <w:rPr>
            <w:rFonts w:ascii="Times New Roman" w:hAnsi="Times New Roman" w:cs="Times New Roman"/>
            <w:sz w:val="24"/>
            <w:szCs w:val="24"/>
            <w:rPrChange w:id="25" w:author="Sabrin Sultana" w:date="2025-07-07T21:15:00Z" w16du:dateUtc="2025-07-07T15:15:00Z">
              <w:rPr>
                <w:rFonts w:ascii="Times New Roman" w:hAnsi="Times New Roman" w:cs="Times New Roman"/>
                <w:sz w:val="24"/>
                <w:szCs w:val="24"/>
                <w:highlight w:val="yellow"/>
              </w:rPr>
            </w:rPrChange>
          </w:rPr>
          <w:delText>R</w:delText>
        </w:r>
        <w:r w:rsidR="00821678" w:rsidRPr="00FE7EA1" w:rsidDel="00FA5804">
          <w:rPr>
            <w:rFonts w:ascii="Times New Roman" w:hAnsi="Times New Roman" w:cs="Times New Roman"/>
            <w:sz w:val="24"/>
            <w:szCs w:val="24"/>
            <w:rPrChange w:id="26" w:author="Sabrin Sultana" w:date="2025-07-07T21:15:00Z" w16du:dateUtc="2025-07-07T15:15:00Z">
              <w:rPr>
                <w:rFonts w:ascii="Times New Roman" w:hAnsi="Times New Roman" w:cs="Times New Roman"/>
                <w:sz w:val="24"/>
                <w:szCs w:val="24"/>
                <w:highlight w:val="yellow"/>
              </w:rPr>
            </w:rPrChange>
          </w:rPr>
          <w:delText xml:space="preserve"> </w:delText>
        </w:r>
      </w:del>
      <w:del w:id="27" w:author="Sabrin Sultana" w:date="2025-07-07T21:13:00Z" w16du:dateUtc="2025-07-07T15:13:00Z">
        <w:r w:rsidR="00821678" w:rsidRPr="00FE7EA1" w:rsidDel="00FA5804">
          <w:rPr>
            <w:rFonts w:ascii="Times New Roman" w:hAnsi="Times New Roman" w:cs="Times New Roman"/>
            <w:sz w:val="24"/>
            <w:szCs w:val="24"/>
            <w:rPrChange w:id="28" w:author="Sabrin Sultana" w:date="2025-07-07T21:15:00Z" w16du:dateUtc="2025-07-07T15:15:00Z">
              <w:rPr>
                <w:rFonts w:ascii="Times New Roman" w:hAnsi="Times New Roman" w:cs="Times New Roman"/>
                <w:sz w:val="24"/>
                <w:szCs w:val="24"/>
                <w:highlight w:val="yellow"/>
              </w:rPr>
            </w:rPrChange>
          </w:rPr>
          <w:delText>(</w:delText>
        </w:r>
        <w:r w:rsidR="00E20710" w:rsidRPr="00FE7EA1" w:rsidDel="00FA5804">
          <w:rPr>
            <w:rFonts w:ascii="Times New Roman" w:hAnsi="Times New Roman" w:cs="Times New Roman"/>
            <w:sz w:val="24"/>
            <w:szCs w:val="24"/>
            <w:rPrChange w:id="29" w:author="Sabrin Sultana" w:date="2025-07-07T21:15:00Z" w16du:dateUtc="2025-07-07T15:15:00Z">
              <w:rPr>
                <w:rFonts w:ascii="Times New Roman" w:hAnsi="Times New Roman" w:cs="Times New Roman"/>
                <w:sz w:val="24"/>
                <w:szCs w:val="24"/>
                <w:highlight w:val="yellow"/>
              </w:rPr>
            </w:rPrChange>
          </w:rPr>
          <w:delText>version???</w:delText>
        </w:r>
        <w:r w:rsidR="00821678" w:rsidRPr="00FE7EA1" w:rsidDel="00FA5804">
          <w:rPr>
            <w:rFonts w:ascii="Times New Roman" w:hAnsi="Times New Roman" w:cs="Times New Roman"/>
            <w:sz w:val="24"/>
            <w:szCs w:val="24"/>
            <w:rPrChange w:id="30" w:author="Sabrin Sultana" w:date="2025-07-07T21:15:00Z" w16du:dateUtc="2025-07-07T15:15:00Z">
              <w:rPr>
                <w:rFonts w:ascii="Times New Roman" w:hAnsi="Times New Roman" w:cs="Times New Roman"/>
                <w:sz w:val="24"/>
                <w:szCs w:val="24"/>
                <w:highlight w:val="yellow"/>
              </w:rPr>
            </w:rPrChange>
          </w:rPr>
          <w:delText>)</w:delText>
        </w:r>
      </w:del>
      <w:r w:rsidRPr="00FE7EA1">
        <w:rPr>
          <w:rFonts w:ascii="Times New Roman" w:hAnsi="Times New Roman" w:cs="Times New Roman"/>
          <w:sz w:val="24"/>
          <w:szCs w:val="24"/>
          <w:rPrChange w:id="31" w:author="Sabrin Sultana" w:date="2025-07-07T21:15:00Z" w16du:dateUtc="2025-07-07T15:15:00Z">
            <w:rPr>
              <w:rFonts w:ascii="Times New Roman" w:hAnsi="Times New Roman" w:cs="Times New Roman"/>
              <w:sz w:val="24"/>
              <w:szCs w:val="24"/>
              <w:highlight w:val="yellow"/>
            </w:rPr>
          </w:rPrChange>
        </w:rPr>
        <w:t>.</w:t>
      </w:r>
    </w:p>
    <w:p w14:paraId="5C7C3C72" w14:textId="77777777" w:rsidR="005563BE" w:rsidRDefault="005563BE" w:rsidP="00284E5C">
      <w:pPr>
        <w:jc w:val="both"/>
        <w:rPr>
          <w:rFonts w:ascii="Times New Roman" w:hAnsi="Times New Roman" w:cs="Times New Roman"/>
          <w:sz w:val="24"/>
          <w:szCs w:val="24"/>
        </w:rPr>
      </w:pPr>
    </w:p>
    <w:p w14:paraId="2A7371B0" w14:textId="092FBF2C" w:rsidR="004809B4" w:rsidRDefault="00C24454" w:rsidP="001B363E">
      <w:pPr>
        <w:spacing w:line="360" w:lineRule="auto"/>
        <w:rPr>
          <w:rFonts w:ascii="Times New Roman" w:hAnsi="Times New Roman" w:cs="Times New Roman"/>
          <w:b/>
          <w:sz w:val="24"/>
          <w:szCs w:val="24"/>
        </w:rPr>
      </w:pPr>
      <w:r w:rsidRPr="001B363E">
        <w:rPr>
          <w:rFonts w:ascii="Times New Roman" w:hAnsi="Times New Roman" w:cs="Times New Roman"/>
          <w:b/>
          <w:sz w:val="24"/>
          <w:szCs w:val="24"/>
        </w:rPr>
        <w:t>Model performance</w:t>
      </w:r>
    </w:p>
    <w:p w14:paraId="0EA52BB9" w14:textId="28DFBA94" w:rsidR="00C24454" w:rsidRPr="001B363E" w:rsidRDefault="004809B4" w:rsidP="0054717D">
      <w:pPr>
        <w:spacing w:line="360" w:lineRule="auto"/>
        <w:rPr>
          <w:rFonts w:ascii="Times New Roman" w:hAnsi="Times New Roman" w:cs="Times New Roman"/>
          <w:sz w:val="24"/>
          <w:szCs w:val="24"/>
        </w:rPr>
      </w:pPr>
      <w:r w:rsidRPr="004809B4">
        <w:rPr>
          <w:rFonts w:ascii="Times New Roman" w:hAnsi="Times New Roman" w:cs="Times New Roman"/>
          <w:bCs/>
          <w:sz w:val="24"/>
          <w:szCs w:val="24"/>
        </w:rPr>
        <w:t>We evaluated the predictive performance of the final logistic regression model using several complementary measures. Discrimination was assessed via the area under the receiver operating characteristic curve (AUROC), which quantifies how well the model distinguishes between compliant and non</w:t>
      </w:r>
      <w:r w:rsidRPr="004809B4">
        <w:rPr>
          <w:rFonts w:ascii="Times New Roman" w:hAnsi="Times New Roman" w:cs="Times New Roman"/>
          <w:bCs/>
          <w:sz w:val="24"/>
          <w:szCs w:val="24"/>
        </w:rPr>
        <w:noBreakHyphen/>
        <w:t>compliant patients: values closer to 1 indicate stronger discrimination, with ≥0.70 considered acceptable</w:t>
      </w:r>
      <w:r w:rsidR="003F172A">
        <w:rPr>
          <w:rFonts w:ascii="Times New Roman" w:hAnsi="Times New Roman" w:cs="Times New Roman"/>
          <w:bCs/>
          <w:sz w:val="24"/>
          <w:szCs w:val="24"/>
        </w:rPr>
        <w:fldChar w:fldCharType="begin"/>
      </w:r>
      <w:r w:rsidR="00C23B67">
        <w:rPr>
          <w:rFonts w:ascii="Times New Roman" w:hAnsi="Times New Roman" w:cs="Times New Roman"/>
          <w:bCs/>
          <w:sz w:val="24"/>
          <w:szCs w:val="24"/>
        </w:rPr>
        <w:instrText xml:space="preserve"> ADDIN EN.CITE &lt;EndNote&gt;&lt;Cite&gt;&lt;Author&gt;White&lt;/Author&gt;&lt;Year&gt;2023&lt;/Year&gt;&lt;RecNum&gt;21&lt;/RecNum&gt;&lt;DisplayText&gt;&lt;style face="superscript"&gt;20&lt;/style&gt;&lt;/DisplayText&gt;&lt;record&gt;&lt;rec-number&gt;21&lt;/rec-number&gt;&lt;foreign-keys&gt;&lt;key app="EN" db-id="xfwrtxe0jd5drtev2xzvw2x1sa9fvrt29p5x" timestamp="1751138036"&gt;21&lt;/key&gt;&lt;/foreign-keys&gt;&lt;ref-type name="Journal Article"&gt;17&lt;/ref-type&gt;&lt;contributors&gt;&lt;authors&gt;&lt;author&gt;White, Nicole&lt;/author&gt;&lt;author&gt;Parsons, Rex&lt;/author&gt;&lt;author&gt;Collins, Gary&lt;/author&gt;&lt;author&gt;Barnett, Adrian&lt;/author&gt;&lt;/authors&gt;&lt;/contributors&gt;&lt;titles&gt;&lt;title&gt;Evidence of questionable research practices in clinical prediction models&lt;/title&gt;&lt;secondary-title&gt;BMC medicine&lt;/secondary-title&gt;&lt;/titles&gt;&lt;periodical&gt;&lt;full-title&gt;BMC medicine&lt;/full-title&gt;&lt;/periodical&gt;&lt;pages&gt;339&lt;/pages&gt;&lt;volume&gt;21&lt;/volume&gt;&lt;number&gt;1&lt;/number&gt;&lt;dates&gt;&lt;year&gt;2023&lt;/year&gt;&lt;/dates&gt;&lt;isbn&gt;1741-7015&lt;/isbn&gt;&lt;urls&gt;&lt;/urls&gt;&lt;/record&gt;&lt;/Cite&gt;&lt;/EndNote&gt;</w:instrText>
      </w:r>
      <w:r w:rsidR="003F172A">
        <w:rPr>
          <w:rFonts w:ascii="Times New Roman" w:hAnsi="Times New Roman" w:cs="Times New Roman"/>
          <w:bCs/>
          <w:sz w:val="24"/>
          <w:szCs w:val="24"/>
        </w:rPr>
        <w:fldChar w:fldCharType="separate"/>
      </w:r>
      <w:r w:rsidR="00C23B67" w:rsidRPr="00C23B67">
        <w:rPr>
          <w:rFonts w:ascii="Times New Roman" w:hAnsi="Times New Roman" w:cs="Times New Roman"/>
          <w:bCs/>
          <w:noProof/>
          <w:sz w:val="24"/>
          <w:szCs w:val="24"/>
          <w:vertAlign w:val="superscript"/>
        </w:rPr>
        <w:t>20</w:t>
      </w:r>
      <w:r w:rsidR="003F172A">
        <w:rPr>
          <w:rFonts w:ascii="Times New Roman" w:hAnsi="Times New Roman" w:cs="Times New Roman"/>
          <w:bCs/>
          <w:sz w:val="24"/>
          <w:szCs w:val="24"/>
        </w:rPr>
        <w:fldChar w:fldCharType="end"/>
      </w:r>
      <w:r w:rsidRPr="004809B4">
        <w:rPr>
          <w:rFonts w:ascii="Times New Roman" w:hAnsi="Times New Roman" w:cs="Times New Roman"/>
          <w:bCs/>
          <w:sz w:val="24"/>
          <w:szCs w:val="24"/>
        </w:rPr>
        <w:t xml:space="preserve">. Sensitivity and specificity were also derived at the optimal threshold to further characterize model accuracy. </w:t>
      </w:r>
      <w:ins w:id="32" w:author="Sabrin Sultana" w:date="2025-07-07T21:12:00Z" w16du:dateUtc="2025-07-07T15:12:00Z">
        <w:r w:rsidR="00FA5804">
          <w:rPr>
            <w:rFonts w:ascii="Times New Roman" w:hAnsi="Times New Roman" w:cs="Times New Roman"/>
            <w:bCs/>
            <w:sz w:val="24"/>
            <w:szCs w:val="24"/>
          </w:rPr>
          <w:t>O</w:t>
        </w:r>
      </w:ins>
      <w:del w:id="33" w:author="Sabrin Sultana" w:date="2025-07-07T21:12:00Z" w16du:dateUtc="2025-07-07T15:12:00Z">
        <w:r w:rsidRPr="004809B4" w:rsidDel="00FA5804">
          <w:rPr>
            <w:rFonts w:ascii="Times New Roman" w:hAnsi="Times New Roman" w:cs="Times New Roman"/>
            <w:bCs/>
            <w:sz w:val="24"/>
            <w:szCs w:val="24"/>
          </w:rPr>
          <w:delText>Calibration and o</w:delText>
        </w:r>
      </w:del>
      <w:r w:rsidRPr="004809B4">
        <w:rPr>
          <w:rFonts w:ascii="Times New Roman" w:hAnsi="Times New Roman" w:cs="Times New Roman"/>
          <w:bCs/>
          <w:sz w:val="24"/>
          <w:szCs w:val="24"/>
        </w:rPr>
        <w:t>verall goodness-of-fit were tested using the Hosmer–</w:t>
      </w:r>
      <w:proofErr w:type="spellStart"/>
      <w:r w:rsidRPr="004809B4">
        <w:rPr>
          <w:rFonts w:ascii="Times New Roman" w:hAnsi="Times New Roman" w:cs="Times New Roman"/>
          <w:bCs/>
          <w:sz w:val="24"/>
          <w:szCs w:val="24"/>
        </w:rPr>
        <w:t>Lemeshow</w:t>
      </w:r>
      <w:proofErr w:type="spellEnd"/>
      <w:r w:rsidRPr="004809B4">
        <w:rPr>
          <w:rFonts w:ascii="Times New Roman" w:hAnsi="Times New Roman" w:cs="Times New Roman"/>
          <w:bCs/>
          <w:sz w:val="24"/>
          <w:szCs w:val="24"/>
        </w:rPr>
        <w:t xml:space="preserve"> statistic: a non-significant p-value (&gt;0.05) implies that predicted probabilities align well with observed outcomes</w:t>
      </w:r>
      <w:r w:rsidR="0054717D" w:rsidRPr="001B363E">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&lt;EndNote&gt;&lt;Cite&gt;&lt;Author&gt;Islam&lt;/Author&gt;&lt;Year&gt;2022&lt;/Year&gt;&lt;RecNum&gt;4&lt;/RecNum&gt;&lt;DisplayText&gt;&lt;style face="superscript"&gt;21&lt;/style&gt;&lt;/DisplayText&gt;&lt;record&gt;&lt;rec-number&gt;4&lt;/rec-number&gt;&lt;foreign-keys&gt;&lt;key app="EN" db-id="xf5pr0sr6rarfoezt2jxvp04sfvpetw5pf0v" timestamp="1716744030"&gt;4&lt;/key&gt;&lt;/foreign-keys&gt;&lt;ref-type name="Journal Article"&gt;17&lt;/ref-type&gt;&lt;contributors&gt;&lt;authors&gt;&lt;author&gt;Islam, Md Aminul&lt;/author&gt;&lt;author&gt;Hasan, Mohammad Nayeem&lt;/author&gt;&lt;author&gt;Ahammed, Tanvir&lt;/author&gt;&lt;author&gt;Anjum, Aniqua&lt;/author&gt;&lt;author&gt;Majumder, Ananya&lt;/author&gt;&lt;author&gt;Siddiqui, M Noor-E-Alam&lt;/author&gt;&lt;author&gt;Mukharjee, Sanjoy Kumar&lt;/author&gt;&lt;author&gt;Sultana, Khandokar Fahmida&lt;/author&gt;&lt;author&gt;Sultana, Sabrin&lt;/author&gt;&lt;author&gt;Jakariya, Md&lt;/author&gt;&lt;/authors&gt;&lt;/contributors&gt;&lt;titles&gt;&lt;title&gt;Association of household fuel with acute respiratory infection (ARI) under-five years children in Bangladesh&lt;/title&gt;&lt;secondary-title&gt;Frontiers in Public Health&lt;/secondary-title&gt;&lt;/titles&gt;&lt;periodical&gt;&lt;full-title&gt;Frontiers in Public Health&lt;/full-title&gt;&lt;/periodical&gt;&lt;pages&gt;985445&lt;/pages&gt;&lt;volume&gt;10&lt;/volume&gt;&lt;dates&gt;&lt;year&gt;2022&lt;/year&gt;&lt;/dates&gt;&lt;isbn&gt;2296-2565&lt;/isbn&gt;&lt;urls&gt;&lt;/urls&gt;&lt;/record&gt;&lt;/Cite&gt;&lt;/EndNote&gt;</w:instrText>
      </w:r>
      <w:r w:rsidR="0054717D" w:rsidRPr="001B363E">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21</w:t>
      </w:r>
      <w:r w:rsidR="0054717D" w:rsidRPr="001B363E">
        <w:rPr>
          <w:rFonts w:ascii="Times New Roman" w:hAnsi="Times New Roman" w:cs="Times New Roman"/>
          <w:sz w:val="24"/>
          <w:szCs w:val="24"/>
        </w:rPr>
        <w:fldChar w:fldCharType="end"/>
      </w:r>
      <w:r w:rsidRPr="004809B4">
        <w:rPr>
          <w:rFonts w:ascii="Times New Roman" w:hAnsi="Times New Roman" w:cs="Times New Roman"/>
          <w:bCs/>
          <w:sz w:val="24"/>
          <w:szCs w:val="24"/>
        </w:rPr>
        <w:t xml:space="preserve">. </w:t>
      </w:r>
    </w:p>
    <w:p w14:paraId="7322065A" w14:textId="77777777" w:rsidR="00E07AD8" w:rsidRPr="001B363E" w:rsidRDefault="00E07AD8" w:rsidP="001B363E">
      <w:pPr>
        <w:pStyle w:val="Heading1"/>
        <w:spacing w:after="240" w:line="360" w:lineRule="auto"/>
        <w:rPr>
          <w:rFonts w:ascii="Times New Roman" w:hAnsi="Times New Roman" w:cs="Times New Roman"/>
          <w:b/>
          <w:bCs/>
          <w:color w:val="auto"/>
          <w:sz w:val="24"/>
          <w:szCs w:val="24"/>
        </w:rPr>
      </w:pPr>
      <w:r w:rsidRPr="001B363E">
        <w:rPr>
          <w:rFonts w:ascii="Times New Roman" w:hAnsi="Times New Roman" w:cs="Times New Roman"/>
          <w:b/>
          <w:bCs/>
          <w:color w:val="auto"/>
          <w:sz w:val="24"/>
          <w:szCs w:val="24"/>
        </w:rPr>
        <w:t>Results</w:t>
      </w:r>
    </w:p>
    <w:p w14:paraId="1D3F93C9" w14:textId="38A0218A" w:rsidR="009F7C9F" w:rsidRPr="00FE7EA1" w:rsidRDefault="005F67DF" w:rsidP="00FE7EA1">
      <w:pPr>
        <w:spacing w:line="360" w:lineRule="auto"/>
        <w:jc w:val="both"/>
        <w:rPr>
          <w:rFonts w:ascii="Times New Roman" w:hAnsi="Times New Roman" w:cs="Times New Roman"/>
          <w:color w:val="212121"/>
          <w:shd w:val="clear" w:color="auto" w:fill="FFFFFF"/>
          <w:rPrChange w:id="34" w:author="Sabrin Sultana" w:date="2025-07-07T21:16:00Z" w16du:dateUtc="2025-07-07T15:16:00Z">
            <w:rPr>
              <w:color w:val="212121"/>
              <w:shd w:val="clear" w:color="auto" w:fill="FFFFFF"/>
            </w:rPr>
          </w:rPrChange>
        </w:rPr>
        <w:pPrChange w:id="35" w:author="Sabrin Sultana" w:date="2025-07-07T21:16:00Z" w16du:dateUtc="2025-07-07T15:16:00Z">
          <w:pPr>
            <w:jc w:val="both"/>
          </w:pPr>
        </w:pPrChange>
      </w:pPr>
      <w:r w:rsidRPr="00FE7EA1">
        <w:rPr>
          <w:rFonts w:ascii="Times New Roman" w:hAnsi="Times New Roman" w:cs="Times New Roman"/>
          <w:color w:val="212121"/>
          <w:shd w:val="clear" w:color="auto" w:fill="FFFFFF"/>
          <w:rPrChange w:id="36" w:author="Sabrin Sultana" w:date="2025-07-07T21:16:00Z" w16du:dateUtc="2025-07-07T15:16:00Z">
            <w:rPr>
              <w:color w:val="212121"/>
              <w:shd w:val="clear" w:color="auto" w:fill="FFFFFF"/>
            </w:rPr>
          </w:rPrChange>
        </w:rPr>
        <w:t>Between February and July 2022, 457 patients who had received the rabies vaccine at the NRPCC were interviewed to collect detailed information on their demographics, exposure circumstances, and vaccination adherence.</w:t>
      </w:r>
      <w:r w:rsidR="00E34E1E" w:rsidRPr="00FE7EA1">
        <w:rPr>
          <w:rFonts w:ascii="Times New Roman" w:hAnsi="Times New Roman" w:cs="Times New Roman"/>
          <w:color w:val="212121"/>
          <w:shd w:val="clear" w:color="auto" w:fill="FFFFFF"/>
          <w:rPrChange w:id="37" w:author="Sabrin Sultana" w:date="2025-07-07T21:16:00Z" w16du:dateUtc="2025-07-07T15:16:00Z">
            <w:rPr>
              <w:color w:val="212121"/>
              <w:shd w:val="clear" w:color="auto" w:fill="FFFFFF"/>
            </w:rPr>
          </w:rPrChange>
        </w:rPr>
        <w:t xml:space="preserve"> </w:t>
      </w:r>
      <w:proofErr w:type="gramStart"/>
      <w:r w:rsidR="007C4FAA" w:rsidRPr="00FE7EA1">
        <w:rPr>
          <w:rFonts w:ascii="Times New Roman" w:hAnsi="Times New Roman" w:cs="Times New Roman"/>
          <w:color w:val="212121"/>
          <w:shd w:val="clear" w:color="auto" w:fill="FFFFFF"/>
          <w:rPrChange w:id="38" w:author="Sabrin Sultana" w:date="2025-07-07T21:16:00Z" w16du:dateUtc="2025-07-07T15:16:00Z">
            <w:rPr>
              <w:color w:val="212121"/>
              <w:shd w:val="clear" w:color="auto" w:fill="FFFFFF"/>
            </w:rPr>
          </w:rPrChange>
        </w:rPr>
        <w:t>The majority of</w:t>
      </w:r>
      <w:proofErr w:type="gramEnd"/>
      <w:r w:rsidR="007C4FAA" w:rsidRPr="00FE7EA1">
        <w:rPr>
          <w:rFonts w:ascii="Times New Roman" w:hAnsi="Times New Roman" w:cs="Times New Roman"/>
          <w:color w:val="212121"/>
          <w:shd w:val="clear" w:color="auto" w:fill="FFFFFF"/>
          <w:rPrChange w:id="39" w:author="Sabrin Sultana" w:date="2025-07-07T21:16:00Z" w16du:dateUtc="2025-07-07T15:16:00Z">
            <w:rPr>
              <w:color w:val="212121"/>
              <w:shd w:val="clear" w:color="auto" w:fill="FFFFFF"/>
            </w:rPr>
          </w:rPrChange>
        </w:rPr>
        <w:t xml:space="preserve"> animal-bite cases reported to the NRPCC were clustered in Dhaka city and its immediate surroundings, with several patients coming from peripheral districts outside the metropolitan area</w:t>
      </w:r>
      <w:r w:rsidR="00630F1E" w:rsidRPr="00FE7EA1">
        <w:rPr>
          <w:rFonts w:ascii="Times New Roman" w:hAnsi="Times New Roman" w:cs="Times New Roman"/>
          <w:color w:val="212121"/>
          <w:shd w:val="clear" w:color="auto" w:fill="FFFFFF"/>
          <w:rPrChange w:id="40" w:author="Sabrin Sultana" w:date="2025-07-07T21:16:00Z" w16du:dateUtc="2025-07-07T15:16:00Z">
            <w:rPr>
              <w:color w:val="212121"/>
              <w:shd w:val="clear" w:color="auto" w:fill="FFFFFF"/>
            </w:rPr>
          </w:rPrChange>
        </w:rPr>
        <w:t xml:space="preserve"> (Figure 1)</w:t>
      </w:r>
      <w:r w:rsidR="007C4FAA" w:rsidRPr="00FE7EA1">
        <w:rPr>
          <w:rFonts w:ascii="Times New Roman" w:hAnsi="Times New Roman" w:cs="Times New Roman"/>
          <w:color w:val="212121"/>
          <w:shd w:val="clear" w:color="auto" w:fill="FFFFFF"/>
          <w:rPrChange w:id="41" w:author="Sabrin Sultana" w:date="2025-07-07T21:16:00Z" w16du:dateUtc="2025-07-07T15:16:00Z">
            <w:rPr>
              <w:color w:val="212121"/>
              <w:shd w:val="clear" w:color="auto" w:fill="FFFFFF"/>
            </w:rPr>
          </w:rPrChange>
        </w:rPr>
        <w:t xml:space="preserve">. </w:t>
      </w:r>
      <w:r w:rsidR="009F7C9F" w:rsidRPr="00FE7EA1">
        <w:rPr>
          <w:rFonts w:ascii="Times New Roman" w:hAnsi="Times New Roman" w:cs="Times New Roman"/>
          <w:color w:val="212121"/>
          <w:shd w:val="clear" w:color="auto" w:fill="FFFFFF"/>
          <w:rPrChange w:id="42" w:author="Sabrin Sultana" w:date="2025-07-07T21:16:00Z" w16du:dateUtc="2025-07-07T15:16:00Z">
            <w:rPr>
              <w:color w:val="212121"/>
              <w:shd w:val="clear" w:color="auto" w:fill="FFFFFF"/>
            </w:rPr>
          </w:rPrChange>
        </w:rPr>
        <w:t>The mean age of animal-bite patients was 25.9 years (SD = 15.6)</w:t>
      </w:r>
      <w:r w:rsidR="00F561C3" w:rsidRPr="00FE7EA1">
        <w:rPr>
          <w:rFonts w:ascii="Times New Roman" w:hAnsi="Times New Roman" w:cs="Times New Roman"/>
          <w:color w:val="212121"/>
          <w:shd w:val="clear" w:color="auto" w:fill="FFFFFF"/>
          <w:rPrChange w:id="43" w:author="Sabrin Sultana" w:date="2025-07-07T21:16:00Z" w16du:dateUtc="2025-07-07T15:16:00Z">
            <w:rPr>
              <w:color w:val="212121"/>
              <w:shd w:val="clear" w:color="auto" w:fill="FFFFFF"/>
            </w:rPr>
          </w:rPrChange>
        </w:rPr>
        <w:t xml:space="preserve"> (Table 1)</w:t>
      </w:r>
      <w:r w:rsidR="009F7C9F" w:rsidRPr="00FE7EA1">
        <w:rPr>
          <w:rFonts w:ascii="Times New Roman" w:hAnsi="Times New Roman" w:cs="Times New Roman"/>
          <w:color w:val="212121"/>
          <w:shd w:val="clear" w:color="auto" w:fill="FFFFFF"/>
          <w:rPrChange w:id="44" w:author="Sabrin Sultana" w:date="2025-07-07T21:16:00Z" w16du:dateUtc="2025-07-07T15:16:00Z">
            <w:rPr>
              <w:color w:val="212121"/>
              <w:shd w:val="clear" w:color="auto" w:fill="FFFFFF"/>
            </w:rPr>
          </w:rPrChange>
        </w:rPr>
        <w:t xml:space="preserve">. The average monthly household income was BDT 34,105 (USD ≈ 273), with notable variability (SD = 45,119). Participants resided an average distance of 10.4 km (SD = 9.4) from the IDH, incurring mean travel costs of BDT 148 (SD = 113). The interval between exposure and presentation at the hospital averaged 3.2 days (SD = 14.8), although delays varied widely among patients. </w:t>
      </w:r>
      <w:r w:rsidR="00F2665E" w:rsidRPr="00FE7EA1">
        <w:rPr>
          <w:rFonts w:ascii="Times New Roman" w:hAnsi="Times New Roman" w:cs="Times New Roman"/>
          <w:color w:val="212121"/>
          <w:shd w:val="clear" w:color="auto" w:fill="FFFFFF"/>
          <w:rPrChange w:id="45" w:author="Sabrin Sultana" w:date="2025-07-07T21:16:00Z" w16du:dateUtc="2025-07-07T15:16:00Z">
            <w:rPr>
              <w:color w:val="212121"/>
              <w:shd w:val="clear" w:color="auto" w:fill="FFFFFF"/>
            </w:rPr>
          </w:rPrChange>
        </w:rPr>
        <w:t>M</w:t>
      </w:r>
      <w:r w:rsidR="009F7C9F" w:rsidRPr="00FE7EA1">
        <w:rPr>
          <w:rFonts w:ascii="Times New Roman" w:hAnsi="Times New Roman" w:cs="Times New Roman"/>
          <w:color w:val="212121"/>
          <w:shd w:val="clear" w:color="auto" w:fill="FFFFFF"/>
          <w:rPrChange w:id="46" w:author="Sabrin Sultana" w:date="2025-07-07T21:16:00Z" w16du:dateUtc="2025-07-07T15:16:00Z">
            <w:rPr>
              <w:color w:val="212121"/>
              <w:shd w:val="clear" w:color="auto" w:fill="FFFFFF"/>
            </w:rPr>
          </w:rPrChange>
        </w:rPr>
        <w:t>edication expenses showed relatively little variation, averaging BDT 345 (SD = 46).</w:t>
      </w:r>
    </w:p>
    <w:p w14:paraId="38B9228A" w14:textId="77777777" w:rsidR="006763E1" w:rsidRPr="00FE7EA1" w:rsidRDefault="00090DE0" w:rsidP="00FE7EA1">
      <w:pPr>
        <w:spacing w:line="360" w:lineRule="auto"/>
        <w:jc w:val="both"/>
        <w:rPr>
          <w:rFonts w:ascii="Times New Roman" w:hAnsi="Times New Roman" w:cs="Times New Roman"/>
          <w:color w:val="212121"/>
          <w:shd w:val="clear" w:color="auto" w:fill="FFFFFF"/>
          <w:rPrChange w:id="47" w:author="Sabrin Sultana" w:date="2025-07-07T21:16:00Z" w16du:dateUtc="2025-07-07T15:16:00Z">
            <w:rPr>
              <w:color w:val="212121"/>
              <w:shd w:val="clear" w:color="auto" w:fill="FFFFFF"/>
            </w:rPr>
          </w:rPrChange>
        </w:rPr>
        <w:pPrChange w:id="48" w:author="Sabrin Sultana" w:date="2025-07-07T21:16:00Z" w16du:dateUtc="2025-07-07T15:16:00Z">
          <w:pPr>
            <w:jc w:val="both"/>
          </w:pPr>
        </w:pPrChange>
      </w:pPr>
      <w:r w:rsidRPr="00FE7EA1">
        <w:rPr>
          <w:rFonts w:ascii="Times New Roman" w:hAnsi="Times New Roman" w:cs="Times New Roman"/>
          <w:color w:val="212121"/>
          <w:shd w:val="clear" w:color="auto" w:fill="FFFFFF"/>
          <w:rPrChange w:id="49" w:author="Sabrin Sultana" w:date="2025-07-07T21:16:00Z" w16du:dateUtc="2025-07-07T15:16:00Z">
            <w:rPr>
              <w:color w:val="212121"/>
              <w:shd w:val="clear" w:color="auto" w:fill="FFFFFF"/>
            </w:rPr>
          </w:rPrChange>
        </w:rPr>
        <w:t xml:space="preserve">Figure 1: </w:t>
      </w:r>
      <w:r w:rsidR="006763E1" w:rsidRPr="00FE7EA1">
        <w:rPr>
          <w:rFonts w:ascii="Times New Roman" w:hAnsi="Times New Roman" w:cs="Times New Roman"/>
          <w:color w:val="212121"/>
          <w:shd w:val="clear" w:color="auto" w:fill="FFFFFF"/>
          <w:rPrChange w:id="50" w:author="Sabrin Sultana" w:date="2025-07-07T21:16:00Z" w16du:dateUtc="2025-07-07T15:16:00Z">
            <w:rPr>
              <w:color w:val="212121"/>
              <w:shd w:val="clear" w:color="auto" w:fill="FFFFFF"/>
            </w:rPr>
          </w:rPrChange>
        </w:rPr>
        <w:t>Map showing the geographic distribution of animal-bite cases reported to the National Rabies Prevention and Control Centre at the IDH, Dhaka, Bangladesh, February–July 2022.</w:t>
      </w:r>
    </w:p>
    <w:p w14:paraId="4C14F65C" w14:textId="32289A5D" w:rsidR="00A26917" w:rsidRPr="009F7C9F" w:rsidRDefault="00A26917" w:rsidP="009F7C9F">
      <w:pPr>
        <w:jc w:val="both"/>
        <w:rPr>
          <w:color w:val="212121"/>
          <w:shd w:val="clear" w:color="auto" w:fill="FFFFFF"/>
        </w:rPr>
      </w:pPr>
      <w:r>
        <w:rPr>
          <w:noProof/>
        </w:rPr>
        <w:lastRenderedPageBreak/>
        <w:drawing>
          <wp:inline distT="0" distB="0" distL="0" distR="0" wp14:anchorId="2E50A561" wp14:editId="4655F703">
            <wp:extent cx="5943600" cy="2971800"/>
            <wp:effectExtent l="0" t="0" r="0" b="0"/>
            <wp:docPr id="575217817" name="Picture 1" descr="A map of different countries/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7817" name="Picture 1" descr="A map of different countries/region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B6F42A6" w14:textId="77777777" w:rsidR="00B93848" w:rsidRPr="008A2741" w:rsidRDefault="00903B05" w:rsidP="00B93848">
      <w:pPr>
        <w:jc w:val="both"/>
        <w:rPr>
          <w:rFonts w:ascii="Times New Roman" w:hAnsi="Times New Roman" w:cs="Times New Roman"/>
          <w:b/>
          <w:bCs/>
          <w:rPrChange w:id="51" w:author="Sabrin Sultana" w:date="2025-07-07T21:21:00Z" w16du:dateUtc="2025-07-07T15:21:00Z">
            <w:rPr>
              <w:b/>
              <w:bCs/>
            </w:rPr>
          </w:rPrChange>
        </w:rPr>
      </w:pPr>
      <w:r w:rsidRPr="008A2741">
        <w:rPr>
          <w:rFonts w:ascii="Times New Roman" w:hAnsi="Times New Roman" w:cs="Times New Roman"/>
          <w:b/>
          <w:bCs/>
          <w:sz w:val="24"/>
          <w:szCs w:val="24"/>
        </w:rPr>
        <w:t xml:space="preserve">Figure 2: </w:t>
      </w:r>
      <w:r w:rsidR="00B93848" w:rsidRPr="008A2741">
        <w:rPr>
          <w:rFonts w:ascii="Times New Roman" w:hAnsi="Times New Roman" w:cs="Times New Roman"/>
          <w:rPrChange w:id="52" w:author="Sabrin Sultana" w:date="2025-07-07T21:21:00Z" w16du:dateUtc="2025-07-07T15:21:00Z">
            <w:rPr/>
          </w:rPrChange>
        </w:rPr>
        <w:t>Bar chart illustrating mean delays (in days) for delayed attendance to rabies post</w:t>
      </w:r>
      <w:r w:rsidR="00B93848" w:rsidRPr="008A2741">
        <w:rPr>
          <w:rFonts w:ascii="Times New Roman" w:hAnsi="Times New Roman" w:cs="Times New Roman"/>
          <w:rPrChange w:id="53" w:author="Sabrin Sultana" w:date="2025-07-07T21:21:00Z" w16du:dateUtc="2025-07-07T15:21:00Z">
            <w:rPr/>
          </w:rPrChange>
        </w:rPr>
        <w:noBreakHyphen/>
        <w:t xml:space="preserve">exposure prophylaxis at the National Rabies Prevention and Control Centre, IDH, Dhaka, Bangladesh (February–July 2022). </w:t>
      </w:r>
    </w:p>
    <w:p w14:paraId="17E1142C" w14:textId="25A92D35" w:rsidR="00903B05" w:rsidRPr="00561739" w:rsidRDefault="00903B05" w:rsidP="00903B05">
      <w:pPr>
        <w:jc w:val="both"/>
        <w:rPr>
          <w:rFonts w:ascii="Times New Roman" w:hAnsi="Times New Roman" w:cs="Times New Roman"/>
          <w:b/>
          <w:bCs/>
          <w:sz w:val="24"/>
          <w:szCs w:val="24"/>
        </w:rPr>
      </w:pPr>
    </w:p>
    <w:p w14:paraId="5ED41CE3" w14:textId="0F436FB0" w:rsidR="00E07AD8" w:rsidRPr="007D0E63" w:rsidRDefault="00903B05" w:rsidP="007D0E63">
      <w:pPr>
        <w:jc w:val="both"/>
        <w:rPr>
          <w:rFonts w:ascii="Times New Roman" w:hAnsi="Times New Roman" w:cs="Times New Roman"/>
          <w:sz w:val="24"/>
          <w:szCs w:val="24"/>
        </w:rPr>
      </w:pPr>
      <w:r w:rsidRPr="00561739">
        <w:rPr>
          <w:rFonts w:ascii="Times New Roman" w:hAnsi="Times New Roman" w:cs="Times New Roman"/>
          <w:noProof/>
          <w:sz w:val="24"/>
          <w:szCs w:val="24"/>
        </w:rPr>
        <w:drawing>
          <wp:inline distT="0" distB="0" distL="0" distR="0" wp14:anchorId="2823B7FF" wp14:editId="7D56693B">
            <wp:extent cx="5922335" cy="3221665"/>
            <wp:effectExtent l="0" t="0" r="2540" b="17145"/>
            <wp:docPr id="652243201" name="Chart 1">
              <a:extLst xmlns:a="http://schemas.openxmlformats.org/drawingml/2006/main">
                <a:ext uri="{FF2B5EF4-FFF2-40B4-BE49-F238E27FC236}">
                  <a16:creationId xmlns:a16="http://schemas.microsoft.com/office/drawing/2014/main" id="{4BAEAC02-E9BF-2114-6772-008C8C766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AC23A8" w14:textId="77777777" w:rsidR="007D0E63" w:rsidRDefault="007D0E63" w:rsidP="005841C2">
      <w:pPr>
        <w:spacing w:line="360" w:lineRule="auto"/>
        <w:rPr>
          <w:rFonts w:ascii="Times New Roman" w:hAnsi="Times New Roman" w:cs="Times New Roman"/>
          <w:color w:val="212121"/>
          <w:sz w:val="24"/>
          <w:szCs w:val="24"/>
          <w:shd w:val="clear" w:color="auto" w:fill="FFFFFF"/>
        </w:rPr>
      </w:pPr>
    </w:p>
    <w:p w14:paraId="5C1E67A9" w14:textId="29207819" w:rsidR="00A33B48" w:rsidRDefault="00A5191F" w:rsidP="005841C2">
      <w:pPr>
        <w:spacing w:line="360" w:lineRule="auto"/>
        <w:rPr>
          <w:rFonts w:ascii="Times New Roman" w:hAnsi="Times New Roman" w:cs="Times New Roman"/>
          <w:color w:val="212121"/>
          <w:sz w:val="24"/>
          <w:szCs w:val="24"/>
          <w:shd w:val="clear" w:color="auto" w:fill="FFFFFF"/>
        </w:rPr>
      </w:pPr>
      <w:r w:rsidRPr="00A5191F">
        <w:rPr>
          <w:rFonts w:ascii="Times New Roman" w:hAnsi="Times New Roman" w:cs="Times New Roman"/>
          <w:color w:val="212121"/>
          <w:sz w:val="24"/>
          <w:szCs w:val="24"/>
          <w:shd w:val="clear" w:color="auto" w:fill="FFFFFF"/>
        </w:rPr>
        <w:t xml:space="preserve">The leading cause of delayed rabies PEP initiation and completion was distance to the healthcare facility (mean delay = 8.36 days), followed by lack of awareness of the vaccine schedule </w:t>
      </w:r>
      <w:r w:rsidRPr="00A5191F">
        <w:rPr>
          <w:rFonts w:ascii="Times New Roman" w:hAnsi="Times New Roman" w:cs="Times New Roman"/>
          <w:color w:val="212121"/>
          <w:sz w:val="24"/>
          <w:szCs w:val="24"/>
          <w:shd w:val="clear" w:color="auto" w:fill="FFFFFF"/>
        </w:rPr>
        <w:lastRenderedPageBreak/>
        <w:t>(4.09 days)</w:t>
      </w:r>
      <w:r w:rsidR="00F561C3">
        <w:rPr>
          <w:rFonts w:ascii="Times New Roman" w:hAnsi="Times New Roman" w:cs="Times New Roman"/>
          <w:color w:val="212121"/>
          <w:sz w:val="24"/>
          <w:szCs w:val="24"/>
          <w:shd w:val="clear" w:color="auto" w:fill="FFFFFF"/>
        </w:rPr>
        <w:t xml:space="preserve"> </w:t>
      </w:r>
      <w:r w:rsidR="00F561C3" w:rsidRPr="00A5191F">
        <w:rPr>
          <w:rFonts w:ascii="Times New Roman" w:hAnsi="Times New Roman" w:cs="Times New Roman"/>
          <w:color w:val="212121"/>
          <w:sz w:val="24"/>
          <w:szCs w:val="24"/>
          <w:shd w:val="clear" w:color="auto" w:fill="FFFFFF"/>
        </w:rPr>
        <w:t>(Figure 2)</w:t>
      </w:r>
      <w:r w:rsidRPr="00A5191F">
        <w:rPr>
          <w:rFonts w:ascii="Times New Roman" w:hAnsi="Times New Roman" w:cs="Times New Roman"/>
          <w:color w:val="212121"/>
          <w:sz w:val="24"/>
          <w:szCs w:val="24"/>
          <w:shd w:val="clear" w:color="auto" w:fill="FFFFFF"/>
        </w:rPr>
        <w:t>. Other contributing factors included illness (3.33 days), bite-related complications (3.11 days), work obligations (2.14 days), difficulty locating the hospital (1.90 days), and miscellaneous reasons (1.80 days).</w:t>
      </w:r>
    </w:p>
    <w:p w14:paraId="53AC8755" w14:textId="47E54CCF" w:rsidR="0071644A" w:rsidRDefault="00AF3853" w:rsidP="00A33B48">
      <w:pPr>
        <w:spacing w:line="360" w:lineRule="auto"/>
        <w:rPr>
          <w:rFonts w:ascii="Times New Roman" w:hAnsi="Times New Roman" w:cs="Times New Roman"/>
          <w:color w:val="212121"/>
          <w:sz w:val="24"/>
          <w:szCs w:val="24"/>
          <w:shd w:val="clear" w:color="auto" w:fill="FFFFFF"/>
        </w:rPr>
      </w:pPr>
      <w:r w:rsidRPr="00AF3853">
        <w:rPr>
          <w:rFonts w:ascii="Times New Roman" w:hAnsi="Times New Roman" w:cs="Times New Roman"/>
          <w:color w:val="212121"/>
          <w:sz w:val="24"/>
          <w:szCs w:val="24"/>
          <w:shd w:val="clear" w:color="auto" w:fill="FFFFFF"/>
        </w:rPr>
        <w:t>Of the 457 patients included in the study, 78 (17.1 %) completed the entire WHO-recommended rabies vaccination course.</w:t>
      </w:r>
      <w:r w:rsidR="009A7EF9">
        <w:rPr>
          <w:rFonts w:ascii="Times New Roman" w:hAnsi="Times New Roman" w:cs="Times New Roman"/>
          <w:color w:val="212121"/>
          <w:sz w:val="24"/>
          <w:szCs w:val="24"/>
          <w:shd w:val="clear" w:color="auto" w:fill="FFFFFF"/>
        </w:rPr>
        <w:t xml:space="preserve"> </w:t>
      </w:r>
      <w:r w:rsidR="00EC55AC">
        <w:rPr>
          <w:rFonts w:ascii="Times New Roman" w:hAnsi="Times New Roman" w:cs="Times New Roman"/>
          <w:color w:val="212121"/>
          <w:sz w:val="24"/>
          <w:szCs w:val="24"/>
          <w:shd w:val="clear" w:color="auto" w:fill="FFFFFF"/>
        </w:rPr>
        <w:t>I</w:t>
      </w:r>
      <w:r w:rsidR="00A33B48" w:rsidRPr="00A33B48">
        <w:rPr>
          <w:rFonts w:ascii="Times New Roman" w:hAnsi="Times New Roman" w:cs="Times New Roman"/>
          <w:color w:val="212121"/>
          <w:sz w:val="24"/>
          <w:szCs w:val="24"/>
          <w:shd w:val="clear" w:color="auto" w:fill="FFFFFF"/>
        </w:rPr>
        <w:t>ndividuals aged ≥15 years had higher adherence than those under 15 (19.1% vs. 11.5%, p = 0.055), and females were more compliant than males (22.5% vs. 14.6%, p = 0.037)</w:t>
      </w:r>
      <w:r w:rsidR="00F561C3">
        <w:rPr>
          <w:rFonts w:ascii="Times New Roman" w:hAnsi="Times New Roman" w:cs="Times New Roman"/>
          <w:color w:val="212121"/>
          <w:sz w:val="24"/>
          <w:szCs w:val="24"/>
          <w:shd w:val="clear" w:color="auto" w:fill="FFFFFF"/>
        </w:rPr>
        <w:t xml:space="preserve"> (Table 2)</w:t>
      </w:r>
      <w:r w:rsidR="00A33B48" w:rsidRPr="00A33B48">
        <w:rPr>
          <w:rFonts w:ascii="Times New Roman" w:hAnsi="Times New Roman" w:cs="Times New Roman"/>
          <w:color w:val="212121"/>
          <w:sz w:val="24"/>
          <w:szCs w:val="24"/>
          <w:shd w:val="clear" w:color="auto" w:fill="FFFFFF"/>
        </w:rPr>
        <w:t xml:space="preserve">. Profession was also linked to compliance (p = 0.027), with housewives (23.2%) and the “other” occupation group (30.0%) outperforming students and business workers. Lower-income participants (&lt; BDT 30,000) demonstrated markedly better adherence than their higher-income counterparts (28.4% vs. 7.6%, p &lt; 0.001). Although not statistically significant (p = 0.114), compliance was slightly higher among those with no formal or primary education. </w:t>
      </w:r>
    </w:p>
    <w:p w14:paraId="72469E55" w14:textId="314B38F7" w:rsidR="00A33B48" w:rsidRPr="00A33B48" w:rsidRDefault="00EC55AC" w:rsidP="00A33B48">
      <w:pPr>
        <w:spacing w:line="36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R</w:t>
      </w:r>
      <w:r w:rsidR="00A33B48" w:rsidRPr="00A33B48">
        <w:rPr>
          <w:rFonts w:ascii="Times New Roman" w:hAnsi="Times New Roman" w:cs="Times New Roman"/>
          <w:color w:val="212121"/>
          <w:sz w:val="24"/>
          <w:szCs w:val="24"/>
          <w:shd w:val="clear" w:color="auto" w:fill="FFFFFF"/>
        </w:rPr>
        <w:t>esiding within 10 km of the hospital increased adherence (22.1% vs. 11.1%, p = 0.002). Notably</w:t>
      </w:r>
      <w:r w:rsidR="00087BEE" w:rsidRPr="00A33B48">
        <w:rPr>
          <w:rFonts w:ascii="Times New Roman" w:hAnsi="Times New Roman" w:cs="Times New Roman"/>
          <w:color w:val="212121"/>
          <w:sz w:val="24"/>
          <w:szCs w:val="24"/>
          <w:shd w:val="clear" w:color="auto" w:fill="FFFFFF"/>
        </w:rPr>
        <w:t>,</w:t>
      </w:r>
      <w:r w:rsidR="00A33B48" w:rsidRPr="00A33B48">
        <w:rPr>
          <w:rFonts w:ascii="Times New Roman" w:hAnsi="Times New Roman" w:cs="Times New Roman"/>
          <w:color w:val="212121"/>
          <w:sz w:val="24"/>
          <w:szCs w:val="24"/>
          <w:shd w:val="clear" w:color="auto" w:fill="FFFFFF"/>
        </w:rPr>
        <w:t xml:space="preserve"> unfamiliar with the hospital before their visit had higher compliance (28.1% vs. 13.4%, p &lt; 0.001), and those informed about the facility by relatives or others were more compliant than those informed by doctors or neighbors (p &lt; 0.001). In terms of exposure, dog bites (21.9%) were associated with higher compliance than cat or other animal bites (p = 0.020), and bite wounds elicited better adherence than scratches (21.1% vs. 11.5%, p = 0.008). Multiple exposures (23.0%) improved compliance relative to single exposures (14.8%, p = 0.037), and exposure to stray animals showed a trend toward higher adherence (p = 0.055). Unprovoked bites (22.5%, p = 0.004) and Category III wounds (17.4%, p = 0.007) correlated with increased compliance. </w:t>
      </w:r>
      <w:r w:rsidR="0079500F">
        <w:rPr>
          <w:rFonts w:ascii="Times New Roman" w:hAnsi="Times New Roman" w:cs="Times New Roman"/>
          <w:color w:val="212121"/>
          <w:sz w:val="24"/>
          <w:szCs w:val="24"/>
          <w:shd w:val="clear" w:color="auto" w:fill="FFFFFF"/>
        </w:rPr>
        <w:t>P</w:t>
      </w:r>
      <w:r w:rsidR="00A33B48" w:rsidRPr="00A33B48">
        <w:rPr>
          <w:rFonts w:ascii="Times New Roman" w:hAnsi="Times New Roman" w:cs="Times New Roman"/>
          <w:color w:val="212121"/>
          <w:sz w:val="24"/>
          <w:szCs w:val="24"/>
          <w:shd w:val="clear" w:color="auto" w:fill="FFFFFF"/>
        </w:rPr>
        <w:t>rompt wound care, particularly washing with soap and water (15.1%), was strongly associated with better adherence compared to water-only, no treatment, or other methods (p &lt; 0.001).</w:t>
      </w:r>
    </w:p>
    <w:p w14:paraId="47BAB03B" w14:textId="06185397" w:rsidR="00E07AD8" w:rsidRDefault="00187B04" w:rsidP="00187B04">
      <w:pPr>
        <w:spacing w:line="360" w:lineRule="auto"/>
        <w:rPr>
          <w:rFonts w:ascii="Times New Roman" w:hAnsi="Times New Roman" w:cs="Times New Roman"/>
          <w:sz w:val="24"/>
          <w:szCs w:val="24"/>
        </w:rPr>
      </w:pPr>
      <w:r w:rsidRPr="00A75241">
        <w:rPr>
          <w:rFonts w:ascii="Times New Roman" w:hAnsi="Times New Roman" w:cs="Times New Roman"/>
          <w:sz w:val="24"/>
          <w:szCs w:val="24"/>
        </w:rPr>
        <w:t>After multivariable adjustment, several factors remained independently associated with completion of the WHO</w:t>
      </w:r>
      <w:r w:rsidRPr="00A75241">
        <w:rPr>
          <w:rFonts w:ascii="Times New Roman" w:hAnsi="Times New Roman" w:cs="Times New Roman"/>
          <w:sz w:val="24"/>
          <w:szCs w:val="24"/>
        </w:rPr>
        <w:noBreakHyphen/>
        <w:t>recommended rabies vaccination schedule. Notably, individuals from low</w:t>
      </w:r>
      <w:r w:rsidRPr="00A75241">
        <w:rPr>
          <w:rFonts w:ascii="Times New Roman" w:hAnsi="Times New Roman" w:cs="Times New Roman"/>
          <w:sz w:val="24"/>
          <w:szCs w:val="24"/>
        </w:rPr>
        <w:noBreakHyphen/>
        <w:t>income households (&lt; BDT 30,000) had more than four times higher odds of completing the regimen compared to those with higher income (AOR 4.18; 95% CI 2.07–8.47; p &lt; 0.001)</w:t>
      </w:r>
      <w:r>
        <w:rPr>
          <w:rFonts w:ascii="Times New Roman" w:hAnsi="Times New Roman" w:cs="Times New Roman"/>
          <w:sz w:val="24"/>
          <w:szCs w:val="24"/>
        </w:rPr>
        <w:t xml:space="preserve"> (Table 3)</w:t>
      </w:r>
      <w:r w:rsidRPr="00A75241">
        <w:rPr>
          <w:rFonts w:ascii="Times New Roman" w:hAnsi="Times New Roman" w:cs="Times New Roman"/>
          <w:sz w:val="24"/>
          <w:szCs w:val="24"/>
        </w:rPr>
        <w:t xml:space="preserve">. Female patients were significantly more adherent than males, with a 37% reduction in the odds of non-compliance (AOR 0.63; 95% CI 0.28–0.91; p = 0.025). Similarly, residing within 10 km of the hospital nearly quadrupled the odds of adherence (AOR 3.82; 95% CI 1.64–8.93; p = 0.002), while prior knowledge of the IDH reduced the odds of non-compliance by two-thirds </w:t>
      </w:r>
      <w:r w:rsidRPr="00A75241">
        <w:rPr>
          <w:rFonts w:ascii="Times New Roman" w:hAnsi="Times New Roman" w:cs="Times New Roman"/>
          <w:sz w:val="24"/>
          <w:szCs w:val="24"/>
        </w:rPr>
        <w:lastRenderedPageBreak/>
        <w:t xml:space="preserve">(AOR 0.33; 95% CI 0.17–0.65; p &lt; 0.001). In exposure-related factors, those experiencing scratches alone were more likely to adhere (AOR 1.77; 95% CI 1.16–3.66; p = 0.012), whereas patients with a single exposure had significantly lower odds of non-compliance compared to those with multiple exposures (AOR 0.41; 95% CI 0.20–0.81; p = 0.010). Exposure to stray animals (versus wild) also improved adherence (AOR 0.36; 95% CI 0.13–0.95; p = 0.039). </w:t>
      </w:r>
      <w:r w:rsidR="00704F09" w:rsidRPr="00704F09">
        <w:rPr>
          <w:rFonts w:ascii="Times New Roman" w:hAnsi="Times New Roman" w:cs="Times New Roman"/>
          <w:sz w:val="24"/>
          <w:szCs w:val="24"/>
        </w:rPr>
        <w:t>Dog bites were associated with higher PEP compliance (AOR = 0.59; 95% CI: 0.25–0.94; p = 0.022)</w:t>
      </w:r>
      <w:r w:rsidR="000739C1">
        <w:rPr>
          <w:rFonts w:ascii="Times New Roman" w:hAnsi="Times New Roman" w:cs="Times New Roman"/>
          <w:sz w:val="24"/>
          <w:szCs w:val="24"/>
        </w:rPr>
        <w:t xml:space="preserve">. </w:t>
      </w:r>
      <w:r>
        <w:rPr>
          <w:rFonts w:ascii="Times New Roman" w:hAnsi="Times New Roman" w:cs="Times New Roman"/>
          <w:sz w:val="24"/>
          <w:szCs w:val="24"/>
        </w:rPr>
        <w:t>A</w:t>
      </w:r>
      <w:r w:rsidRPr="003036B7">
        <w:rPr>
          <w:rFonts w:ascii="Times New Roman" w:hAnsi="Times New Roman" w:cs="Times New Roman"/>
          <w:sz w:val="24"/>
          <w:szCs w:val="24"/>
        </w:rPr>
        <w:t>mong wound-care behaviors, those who washed the wound with only water (AOR 0.29; 95 % CI 0.14–0.91; p = 0.024) or used other protective measures (AOR 0.22; 95 % CI 0.12–0.84; p = 0.022) were more likely to complete the vaccine series than those who did nothing</w:t>
      </w:r>
      <w:r>
        <w:rPr>
          <w:rFonts w:ascii="Times New Roman" w:hAnsi="Times New Roman" w:cs="Times New Roman"/>
          <w:sz w:val="24"/>
          <w:szCs w:val="24"/>
        </w:rPr>
        <w:t>.</w:t>
      </w:r>
    </w:p>
    <w:p w14:paraId="5A723DB8" w14:textId="63B42A26" w:rsidR="00D74132" w:rsidRPr="00F90E60" w:rsidRDefault="00FE15A5" w:rsidP="00F90E60">
      <w:pPr>
        <w:spacing w:line="360" w:lineRule="auto"/>
        <w:rPr>
          <w:rFonts w:ascii="Times New Roman" w:hAnsi="Times New Roman" w:cs="Times New Roman"/>
          <w:sz w:val="24"/>
          <w:szCs w:val="24"/>
        </w:rPr>
      </w:pPr>
      <w:r w:rsidRPr="00FE15A5">
        <w:rPr>
          <w:rFonts w:ascii="Times New Roman" w:hAnsi="Times New Roman" w:cs="Times New Roman"/>
          <w:sz w:val="24"/>
          <w:szCs w:val="24"/>
        </w:rPr>
        <w:t>The final logistic regression model demonstrated excellent performance: the Hosmer–</w:t>
      </w:r>
      <w:proofErr w:type="spellStart"/>
      <w:r w:rsidRPr="00FE15A5">
        <w:rPr>
          <w:rFonts w:ascii="Times New Roman" w:hAnsi="Times New Roman" w:cs="Times New Roman"/>
          <w:sz w:val="24"/>
          <w:szCs w:val="24"/>
        </w:rPr>
        <w:t>Lemeshow</w:t>
      </w:r>
      <w:proofErr w:type="spellEnd"/>
      <w:r w:rsidRPr="00FE15A5">
        <w:rPr>
          <w:rFonts w:ascii="Times New Roman" w:hAnsi="Times New Roman" w:cs="Times New Roman"/>
          <w:sz w:val="24"/>
          <w:szCs w:val="24"/>
        </w:rPr>
        <w:t xml:space="preserve"> test showed strong calibration (χ² = 5.97, </w:t>
      </w:r>
      <w:proofErr w:type="spellStart"/>
      <w:r w:rsidRPr="00FE15A5">
        <w:rPr>
          <w:rFonts w:ascii="Times New Roman" w:hAnsi="Times New Roman" w:cs="Times New Roman"/>
          <w:sz w:val="24"/>
          <w:szCs w:val="24"/>
        </w:rPr>
        <w:t>df</w:t>
      </w:r>
      <w:proofErr w:type="spellEnd"/>
      <w:r w:rsidRPr="00FE15A5">
        <w:rPr>
          <w:rFonts w:ascii="Times New Roman" w:hAnsi="Times New Roman" w:cs="Times New Roman"/>
          <w:sz w:val="24"/>
          <w:szCs w:val="24"/>
        </w:rPr>
        <w:t xml:space="preserve"> = 8, p = 0.651), indicating no significant difference between observed and predicted outcomes</w:t>
      </w:r>
      <w:r w:rsidR="009D15AF">
        <w:rPr>
          <w:rFonts w:ascii="Times New Roman" w:hAnsi="Times New Roman" w:cs="Times New Roman"/>
          <w:sz w:val="24"/>
          <w:szCs w:val="24"/>
        </w:rPr>
        <w:t xml:space="preserve"> </w:t>
      </w:r>
      <w:r w:rsidR="009D15AF">
        <w:rPr>
          <w:rFonts w:ascii="Times New Roman" w:hAnsi="Times New Roman" w:cs="Times New Roman"/>
          <w:kern w:val="0"/>
          <w:sz w:val="24"/>
          <w:szCs w:val="24"/>
        </w:rPr>
        <w:t>(Table 4 and Figure 3)</w:t>
      </w:r>
      <w:r w:rsidRPr="00FE15A5">
        <w:rPr>
          <w:rFonts w:ascii="Times New Roman" w:hAnsi="Times New Roman" w:cs="Times New Roman"/>
          <w:sz w:val="24"/>
          <w:szCs w:val="24"/>
        </w:rPr>
        <w:t>. Discrimination was likewise high, with an area under the ROC curve (AUC) of 0.852 (95% CI: 0.840–0.875), reflecting excellent ability to distinguish between compliant and non-compliant patients (AUC &gt; 0.80 is considered clinically useful). The model correctly classified 87.5% of cases, demonstrating strong predictive accuracy.</w:t>
      </w:r>
      <w:r w:rsidR="00EB51E1">
        <w:rPr>
          <w:rFonts w:ascii="Times New Roman" w:hAnsi="Times New Roman" w:cs="Times New Roman"/>
          <w:sz w:val="24"/>
          <w:szCs w:val="24"/>
        </w:rPr>
        <w:t xml:space="preserve"> </w:t>
      </w:r>
    </w:p>
    <w:p w14:paraId="794807ED" w14:textId="77777777" w:rsidR="00D94D74" w:rsidRPr="006C0A43" w:rsidRDefault="00D94D74" w:rsidP="00D94D74">
      <w:pPr>
        <w:jc w:val="both"/>
        <w:rPr>
          <w:rFonts w:ascii="Times New Roman" w:hAnsi="Times New Roman" w:cs="Times New Roman"/>
          <w:sz w:val="24"/>
          <w:szCs w:val="24"/>
        </w:rPr>
      </w:pPr>
      <w:r w:rsidRPr="006C0A43">
        <w:rPr>
          <w:rFonts w:ascii="Times New Roman" w:hAnsi="Times New Roman" w:cs="Times New Roman"/>
          <w:sz w:val="24"/>
          <w:szCs w:val="24"/>
        </w:rPr>
        <w:t>Table 1: Summary Statistics of Key Variables Among Rabies Patients</w:t>
      </w:r>
    </w:p>
    <w:tbl>
      <w:tblPr>
        <w:tblStyle w:val="TableGrid"/>
        <w:tblW w:w="5000" w:type="pct"/>
        <w:tblLook w:val="04A0" w:firstRow="1" w:lastRow="0" w:firstColumn="1" w:lastColumn="0" w:noHBand="0" w:noVBand="1"/>
      </w:tblPr>
      <w:tblGrid>
        <w:gridCol w:w="2154"/>
        <w:gridCol w:w="1586"/>
        <w:gridCol w:w="1870"/>
        <w:gridCol w:w="1870"/>
        <w:gridCol w:w="1870"/>
      </w:tblGrid>
      <w:tr w:rsidR="00D94D74" w:rsidRPr="00561739" w14:paraId="3FEF3147" w14:textId="77777777" w:rsidTr="00CA2A22">
        <w:tc>
          <w:tcPr>
            <w:tcW w:w="1152" w:type="pct"/>
          </w:tcPr>
          <w:p w14:paraId="5B650D33" w14:textId="77777777" w:rsidR="00D94D74" w:rsidRPr="00561739" w:rsidRDefault="00D94D74" w:rsidP="00A11FF8">
            <w:pPr>
              <w:jc w:val="both"/>
              <w:rPr>
                <w:rFonts w:ascii="Times New Roman" w:hAnsi="Times New Roman" w:cs="Times New Roman"/>
                <w:sz w:val="24"/>
                <w:szCs w:val="24"/>
              </w:rPr>
            </w:pPr>
          </w:p>
        </w:tc>
        <w:tc>
          <w:tcPr>
            <w:tcW w:w="848" w:type="pct"/>
          </w:tcPr>
          <w:p w14:paraId="4EB85257"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Minimum</w:t>
            </w:r>
          </w:p>
        </w:tc>
        <w:tc>
          <w:tcPr>
            <w:tcW w:w="1000" w:type="pct"/>
          </w:tcPr>
          <w:p w14:paraId="103BB444"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Maximum</w:t>
            </w:r>
          </w:p>
        </w:tc>
        <w:tc>
          <w:tcPr>
            <w:tcW w:w="1000" w:type="pct"/>
          </w:tcPr>
          <w:p w14:paraId="5D7F5451"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Mean</w:t>
            </w:r>
          </w:p>
        </w:tc>
        <w:tc>
          <w:tcPr>
            <w:tcW w:w="1000" w:type="pct"/>
          </w:tcPr>
          <w:p w14:paraId="78D2896E"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SD</w:t>
            </w:r>
          </w:p>
        </w:tc>
      </w:tr>
      <w:tr w:rsidR="00D94D74" w:rsidRPr="00561739" w14:paraId="7D2BA781" w14:textId="77777777" w:rsidTr="00CA2A22">
        <w:tc>
          <w:tcPr>
            <w:tcW w:w="1152" w:type="pct"/>
          </w:tcPr>
          <w:p w14:paraId="5642556C"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Age</w:t>
            </w:r>
          </w:p>
        </w:tc>
        <w:tc>
          <w:tcPr>
            <w:tcW w:w="848" w:type="pct"/>
          </w:tcPr>
          <w:p w14:paraId="49D3E7E6"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1.00</w:t>
            </w:r>
          </w:p>
        </w:tc>
        <w:tc>
          <w:tcPr>
            <w:tcW w:w="1000" w:type="pct"/>
          </w:tcPr>
          <w:p w14:paraId="61745053"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70.00</w:t>
            </w:r>
          </w:p>
        </w:tc>
        <w:tc>
          <w:tcPr>
            <w:tcW w:w="1000" w:type="pct"/>
          </w:tcPr>
          <w:p w14:paraId="463A5DF6"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25.88</w:t>
            </w:r>
          </w:p>
        </w:tc>
        <w:tc>
          <w:tcPr>
            <w:tcW w:w="1000" w:type="pct"/>
          </w:tcPr>
          <w:p w14:paraId="48339017"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15.60</w:t>
            </w:r>
          </w:p>
        </w:tc>
      </w:tr>
      <w:tr w:rsidR="00D94D74" w:rsidRPr="00561739" w14:paraId="71D617D2" w14:textId="77777777" w:rsidTr="00CA2A22">
        <w:tc>
          <w:tcPr>
            <w:tcW w:w="1152" w:type="pct"/>
          </w:tcPr>
          <w:p w14:paraId="0EC60850"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Family income</w:t>
            </w:r>
          </w:p>
        </w:tc>
        <w:tc>
          <w:tcPr>
            <w:tcW w:w="848" w:type="pct"/>
          </w:tcPr>
          <w:p w14:paraId="5E398FB2"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10000</w:t>
            </w:r>
          </w:p>
        </w:tc>
        <w:tc>
          <w:tcPr>
            <w:tcW w:w="1000" w:type="pct"/>
          </w:tcPr>
          <w:p w14:paraId="614A8710"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450000</w:t>
            </w:r>
          </w:p>
        </w:tc>
        <w:tc>
          <w:tcPr>
            <w:tcW w:w="1000" w:type="pct"/>
          </w:tcPr>
          <w:p w14:paraId="032C6422"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34105.03</w:t>
            </w:r>
          </w:p>
        </w:tc>
        <w:tc>
          <w:tcPr>
            <w:tcW w:w="1000" w:type="pct"/>
          </w:tcPr>
          <w:p w14:paraId="590A0E5E"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40661.61</w:t>
            </w:r>
          </w:p>
        </w:tc>
      </w:tr>
      <w:tr w:rsidR="00D94D74" w:rsidRPr="00561739" w14:paraId="2D95E65C" w14:textId="77777777" w:rsidTr="00CA2A22">
        <w:tc>
          <w:tcPr>
            <w:tcW w:w="1152" w:type="pct"/>
          </w:tcPr>
          <w:p w14:paraId="3D5CC4CE"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Residence to IDH</w:t>
            </w:r>
          </w:p>
        </w:tc>
        <w:tc>
          <w:tcPr>
            <w:tcW w:w="848" w:type="pct"/>
          </w:tcPr>
          <w:p w14:paraId="2AF6F3DF"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1.00</w:t>
            </w:r>
          </w:p>
        </w:tc>
        <w:tc>
          <w:tcPr>
            <w:tcW w:w="1000" w:type="pct"/>
          </w:tcPr>
          <w:p w14:paraId="5EF66E1A"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110.00</w:t>
            </w:r>
          </w:p>
        </w:tc>
        <w:tc>
          <w:tcPr>
            <w:tcW w:w="1000" w:type="pct"/>
          </w:tcPr>
          <w:p w14:paraId="2EEACF36"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10.42</w:t>
            </w:r>
          </w:p>
        </w:tc>
        <w:tc>
          <w:tcPr>
            <w:tcW w:w="1000" w:type="pct"/>
          </w:tcPr>
          <w:p w14:paraId="011C1673"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9.40</w:t>
            </w:r>
          </w:p>
        </w:tc>
      </w:tr>
      <w:tr w:rsidR="00D94D74" w:rsidRPr="00561739" w14:paraId="7EA3409F" w14:textId="77777777" w:rsidTr="00CA2A22">
        <w:tc>
          <w:tcPr>
            <w:tcW w:w="1152" w:type="pct"/>
          </w:tcPr>
          <w:p w14:paraId="6AB3342F"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Travel costs to the IDH</w:t>
            </w:r>
          </w:p>
        </w:tc>
        <w:tc>
          <w:tcPr>
            <w:tcW w:w="848" w:type="pct"/>
          </w:tcPr>
          <w:p w14:paraId="77E5CF77"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10.00</w:t>
            </w:r>
          </w:p>
        </w:tc>
        <w:tc>
          <w:tcPr>
            <w:tcW w:w="1000" w:type="pct"/>
          </w:tcPr>
          <w:p w14:paraId="46550F67"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1000.00</w:t>
            </w:r>
          </w:p>
        </w:tc>
        <w:tc>
          <w:tcPr>
            <w:tcW w:w="1000" w:type="pct"/>
          </w:tcPr>
          <w:p w14:paraId="483CAFF8"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147.98</w:t>
            </w:r>
          </w:p>
        </w:tc>
        <w:tc>
          <w:tcPr>
            <w:tcW w:w="1000" w:type="pct"/>
          </w:tcPr>
          <w:p w14:paraId="5B3796DB"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113.14</w:t>
            </w:r>
          </w:p>
        </w:tc>
      </w:tr>
      <w:tr w:rsidR="00D94D74" w:rsidRPr="00561739" w14:paraId="7083A316" w14:textId="77777777" w:rsidTr="00CA2A22">
        <w:tc>
          <w:tcPr>
            <w:tcW w:w="1152" w:type="pct"/>
          </w:tcPr>
          <w:p w14:paraId="57F317A2"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 xml:space="preserve">Time gap between </w:t>
            </w:r>
            <w:r>
              <w:rPr>
                <w:rFonts w:ascii="Times New Roman" w:hAnsi="Times New Roman" w:cs="Times New Roman"/>
                <w:sz w:val="24"/>
                <w:szCs w:val="24"/>
              </w:rPr>
              <w:t>animal exposure</w:t>
            </w:r>
            <w:r w:rsidRPr="00561739">
              <w:rPr>
                <w:rFonts w:ascii="Times New Roman" w:hAnsi="Times New Roman" w:cs="Times New Roman"/>
                <w:sz w:val="24"/>
                <w:szCs w:val="24"/>
              </w:rPr>
              <w:t xml:space="preserve"> to IDH visit</w:t>
            </w:r>
          </w:p>
        </w:tc>
        <w:tc>
          <w:tcPr>
            <w:tcW w:w="848" w:type="pct"/>
          </w:tcPr>
          <w:p w14:paraId="23DE9611"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0.00</w:t>
            </w:r>
          </w:p>
        </w:tc>
        <w:tc>
          <w:tcPr>
            <w:tcW w:w="1000" w:type="pct"/>
          </w:tcPr>
          <w:p w14:paraId="2D2FD974"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180.00</w:t>
            </w:r>
          </w:p>
        </w:tc>
        <w:tc>
          <w:tcPr>
            <w:tcW w:w="1000" w:type="pct"/>
          </w:tcPr>
          <w:p w14:paraId="1FB5F15D"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3.22</w:t>
            </w:r>
          </w:p>
        </w:tc>
        <w:tc>
          <w:tcPr>
            <w:tcW w:w="1000" w:type="pct"/>
          </w:tcPr>
          <w:p w14:paraId="21F9356F"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14.78</w:t>
            </w:r>
          </w:p>
        </w:tc>
      </w:tr>
      <w:tr w:rsidR="00D94D74" w:rsidRPr="00561739" w14:paraId="0ACDEE1F" w14:textId="77777777" w:rsidTr="00CA2A22">
        <w:tc>
          <w:tcPr>
            <w:tcW w:w="1152" w:type="pct"/>
          </w:tcPr>
          <w:p w14:paraId="051472F0"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Medicine cost</w:t>
            </w:r>
          </w:p>
        </w:tc>
        <w:tc>
          <w:tcPr>
            <w:tcW w:w="848" w:type="pct"/>
          </w:tcPr>
          <w:p w14:paraId="7C8A230C"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150.00</w:t>
            </w:r>
          </w:p>
        </w:tc>
        <w:tc>
          <w:tcPr>
            <w:tcW w:w="1000" w:type="pct"/>
          </w:tcPr>
          <w:p w14:paraId="5A6F7699"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800.00</w:t>
            </w:r>
          </w:p>
        </w:tc>
        <w:tc>
          <w:tcPr>
            <w:tcW w:w="1000" w:type="pct"/>
          </w:tcPr>
          <w:p w14:paraId="0125B383"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344.73</w:t>
            </w:r>
          </w:p>
        </w:tc>
        <w:tc>
          <w:tcPr>
            <w:tcW w:w="1000" w:type="pct"/>
          </w:tcPr>
          <w:p w14:paraId="1E645998" w14:textId="77777777" w:rsidR="00D94D74" w:rsidRPr="00561739" w:rsidRDefault="00D94D74" w:rsidP="00A11FF8">
            <w:pPr>
              <w:jc w:val="both"/>
              <w:rPr>
                <w:rFonts w:ascii="Times New Roman" w:hAnsi="Times New Roman" w:cs="Times New Roman"/>
                <w:sz w:val="24"/>
                <w:szCs w:val="24"/>
              </w:rPr>
            </w:pPr>
            <w:r w:rsidRPr="00561739">
              <w:rPr>
                <w:rFonts w:ascii="Times New Roman" w:hAnsi="Times New Roman" w:cs="Times New Roman"/>
                <w:sz w:val="24"/>
                <w:szCs w:val="24"/>
              </w:rPr>
              <w:t>45.97</w:t>
            </w:r>
          </w:p>
        </w:tc>
      </w:tr>
    </w:tbl>
    <w:p w14:paraId="303A6528" w14:textId="540D08A3" w:rsidR="00472E2B" w:rsidRPr="001B363E" w:rsidRDefault="00472E2B" w:rsidP="001B363E">
      <w:pPr>
        <w:spacing w:line="360" w:lineRule="auto"/>
        <w:rPr>
          <w:rFonts w:ascii="Times New Roman" w:hAnsi="Times New Roman" w:cs="Times New Roman"/>
          <w:sz w:val="24"/>
          <w:szCs w:val="24"/>
        </w:rPr>
      </w:pPr>
    </w:p>
    <w:p w14:paraId="4B478686" w14:textId="26DD988D" w:rsidR="00472E2B" w:rsidRDefault="00472E2B" w:rsidP="001B363E">
      <w:pPr>
        <w:spacing w:line="360" w:lineRule="auto"/>
        <w:rPr>
          <w:rFonts w:ascii="Times New Roman" w:hAnsi="Times New Roman" w:cs="Times New Roman"/>
          <w:sz w:val="24"/>
          <w:szCs w:val="24"/>
        </w:rPr>
      </w:pPr>
      <w:r w:rsidRPr="001B363E">
        <w:rPr>
          <w:rFonts w:ascii="Times New Roman" w:hAnsi="Times New Roman" w:cs="Times New Roman"/>
          <w:sz w:val="24"/>
          <w:szCs w:val="24"/>
        </w:rPr>
        <w:t>Table 2</w:t>
      </w:r>
      <w:r w:rsidR="00F5129C">
        <w:rPr>
          <w:rFonts w:ascii="Times New Roman" w:hAnsi="Times New Roman" w:cs="Times New Roman"/>
          <w:sz w:val="24"/>
          <w:szCs w:val="24"/>
        </w:rPr>
        <w:t xml:space="preserve">: </w:t>
      </w:r>
      <w:r w:rsidR="00AE5229" w:rsidRPr="00AE5229">
        <w:rPr>
          <w:rFonts w:ascii="Times New Roman" w:hAnsi="Times New Roman" w:cs="Times New Roman"/>
          <w:sz w:val="24"/>
          <w:szCs w:val="24"/>
        </w:rPr>
        <w:t>Determinants of Compliance with the WHO‑Recommended Rabies Post‑Exposure Vaccine Schedule Among Animal‑Bite Victims at the Infectious Diseases Hospital, Dhaka, Bangladesh (January–August 2022)</w:t>
      </w:r>
    </w:p>
    <w:tbl>
      <w:tblPr>
        <w:tblStyle w:val="TableGrid"/>
        <w:tblW w:w="0" w:type="auto"/>
        <w:tblLook w:val="04A0" w:firstRow="1" w:lastRow="0" w:firstColumn="1" w:lastColumn="0" w:noHBand="0" w:noVBand="1"/>
        <w:tblPrChange w:id="54" w:author="Sabrin Sultana" w:date="2025-07-07T21:23:00Z" w16du:dateUtc="2025-07-07T15:23:00Z">
          <w:tblPr>
            <w:tblStyle w:val="TableGrid"/>
            <w:tblW w:w="9352" w:type="dxa"/>
            <w:tblLook w:val="04A0" w:firstRow="1" w:lastRow="0" w:firstColumn="1" w:lastColumn="0" w:noHBand="0" w:noVBand="1"/>
          </w:tblPr>
        </w:tblPrChange>
      </w:tblPr>
      <w:tblGrid>
        <w:gridCol w:w="4119"/>
        <w:gridCol w:w="1340"/>
        <w:gridCol w:w="1456"/>
        <w:gridCol w:w="1320"/>
        <w:gridCol w:w="1115"/>
        <w:tblGridChange w:id="55">
          <w:tblGrid>
            <w:gridCol w:w="1886"/>
            <w:gridCol w:w="2233"/>
            <w:gridCol w:w="1675"/>
            <w:gridCol w:w="1401"/>
            <w:gridCol w:w="796"/>
            <w:gridCol w:w="1359"/>
            <w:gridCol w:w="2"/>
          </w:tblGrid>
        </w:tblGridChange>
      </w:tblGrid>
      <w:tr w:rsidR="008A2741" w:rsidRPr="00561739" w14:paraId="6647CF8F" w14:textId="503C542F" w:rsidTr="008A2741">
        <w:tc>
          <w:tcPr>
            <w:tcW w:w="0" w:type="auto"/>
            <w:tcPrChange w:id="56" w:author="Sabrin Sultana" w:date="2025-07-07T21:23:00Z" w16du:dateUtc="2025-07-07T15:23:00Z">
              <w:tcPr>
                <w:tcW w:w="1886" w:type="dxa"/>
              </w:tcPr>
            </w:tcPrChange>
          </w:tcPr>
          <w:p w14:paraId="5CC48725" w14:textId="77777777" w:rsidR="008A2741" w:rsidRPr="00561739" w:rsidRDefault="008A2741" w:rsidP="00A11FF8">
            <w:pPr>
              <w:jc w:val="both"/>
              <w:rPr>
                <w:rFonts w:ascii="Times New Roman" w:hAnsi="Times New Roman" w:cs="Times New Roman"/>
                <w:sz w:val="24"/>
                <w:szCs w:val="24"/>
              </w:rPr>
            </w:pPr>
          </w:p>
        </w:tc>
        <w:tc>
          <w:tcPr>
            <w:tcW w:w="0" w:type="auto"/>
            <w:gridSpan w:val="4"/>
            <w:tcPrChange w:id="57" w:author="Sabrin Sultana" w:date="2025-07-07T21:23:00Z" w16du:dateUtc="2025-07-07T15:23:00Z">
              <w:tcPr>
                <w:tcW w:w="7466" w:type="dxa"/>
                <w:gridSpan w:val="6"/>
              </w:tcPr>
            </w:tcPrChange>
          </w:tcPr>
          <w:p w14:paraId="35767B92" w14:textId="1FC0B066" w:rsidR="008A2741" w:rsidRPr="00561739" w:rsidRDefault="008A2741">
            <w:r w:rsidRPr="00CA2A22">
              <w:rPr>
                <w:rFonts w:eastAsia="Times New Roman"/>
                <w:b/>
                <w:bCs/>
                <w:sz w:val="24"/>
                <w:szCs w:val="24"/>
              </w:rPr>
              <w:t xml:space="preserve">Adhered to the </w:t>
            </w:r>
            <w:r>
              <w:rPr>
                <w:rFonts w:eastAsia="Times New Roman"/>
                <w:b/>
                <w:bCs/>
                <w:sz w:val="24"/>
                <w:szCs w:val="24"/>
              </w:rPr>
              <w:t>WHO-</w:t>
            </w:r>
            <w:r w:rsidRPr="00CA2A22">
              <w:rPr>
                <w:rFonts w:eastAsia="Times New Roman"/>
                <w:b/>
                <w:bCs/>
                <w:sz w:val="24"/>
                <w:szCs w:val="24"/>
              </w:rPr>
              <w:t xml:space="preserve">recommended vaccine schedule </w:t>
            </w:r>
          </w:p>
        </w:tc>
      </w:tr>
      <w:tr w:rsidR="00DA2165" w:rsidRPr="00561739" w14:paraId="2C25E779" w14:textId="77777777" w:rsidTr="008A2741">
        <w:tc>
          <w:tcPr>
            <w:tcW w:w="0" w:type="auto"/>
            <w:tcPrChange w:id="58" w:author="Sabrin Sultana" w:date="2025-07-07T21:23:00Z" w16du:dateUtc="2025-07-07T15:23:00Z">
              <w:tcPr>
                <w:tcW w:w="1886" w:type="dxa"/>
              </w:tcPr>
            </w:tcPrChange>
          </w:tcPr>
          <w:p w14:paraId="6BF286B3" w14:textId="77777777" w:rsidR="00DA2165" w:rsidRPr="00561739" w:rsidRDefault="00DA2165" w:rsidP="00A11FF8">
            <w:pPr>
              <w:jc w:val="both"/>
              <w:rPr>
                <w:rFonts w:ascii="Times New Roman" w:hAnsi="Times New Roman" w:cs="Times New Roman"/>
                <w:sz w:val="24"/>
                <w:szCs w:val="24"/>
              </w:rPr>
            </w:pPr>
          </w:p>
        </w:tc>
        <w:tc>
          <w:tcPr>
            <w:tcW w:w="0" w:type="auto"/>
            <w:tcPrChange w:id="59" w:author="Sabrin Sultana" w:date="2025-07-07T21:23:00Z" w16du:dateUtc="2025-07-07T15:23:00Z">
              <w:tcPr>
                <w:tcW w:w="3908" w:type="dxa"/>
                <w:gridSpan w:val="2"/>
              </w:tcPr>
            </w:tcPrChange>
          </w:tcPr>
          <w:p w14:paraId="5226747E"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Yes</w:t>
            </w:r>
          </w:p>
          <w:p w14:paraId="284FDC2B"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n (%)</w:t>
            </w:r>
          </w:p>
        </w:tc>
        <w:tc>
          <w:tcPr>
            <w:tcW w:w="0" w:type="auto"/>
            <w:tcPrChange w:id="60" w:author="Sabrin Sultana" w:date="2025-07-07T21:23:00Z" w16du:dateUtc="2025-07-07T15:23:00Z">
              <w:tcPr>
                <w:tcW w:w="1401" w:type="dxa"/>
              </w:tcPr>
            </w:tcPrChange>
          </w:tcPr>
          <w:p w14:paraId="1ABE21A9"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No</w:t>
            </w:r>
          </w:p>
          <w:p w14:paraId="0B1E012D"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n (%)</w:t>
            </w:r>
          </w:p>
        </w:tc>
        <w:tc>
          <w:tcPr>
            <w:tcW w:w="0" w:type="auto"/>
            <w:tcPrChange w:id="61" w:author="Sabrin Sultana" w:date="2025-07-07T21:23:00Z" w16du:dateUtc="2025-07-07T15:23:00Z">
              <w:tcPr>
                <w:tcW w:w="796" w:type="dxa"/>
              </w:tcPr>
            </w:tcPrChange>
          </w:tcPr>
          <w:p w14:paraId="191FD858"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Total</w:t>
            </w:r>
          </w:p>
          <w:p w14:paraId="75BB55E6"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n (%)</w:t>
            </w:r>
          </w:p>
        </w:tc>
        <w:tc>
          <w:tcPr>
            <w:tcW w:w="0" w:type="auto"/>
            <w:tcPrChange w:id="62" w:author="Sabrin Sultana" w:date="2025-07-07T21:23:00Z" w16du:dateUtc="2025-07-07T15:23:00Z">
              <w:tcPr>
                <w:tcW w:w="1361" w:type="dxa"/>
                <w:gridSpan w:val="2"/>
              </w:tcPr>
            </w:tcPrChange>
          </w:tcPr>
          <w:p w14:paraId="2EDB3FA8"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P-value</w:t>
            </w:r>
          </w:p>
        </w:tc>
      </w:tr>
      <w:tr w:rsidR="00956A3F" w:rsidRPr="00561739" w14:paraId="1BCF0A15" w14:textId="77777777" w:rsidTr="008A2741">
        <w:tc>
          <w:tcPr>
            <w:tcW w:w="0" w:type="auto"/>
            <w:gridSpan w:val="5"/>
            <w:tcPrChange w:id="63" w:author="Sabrin Sultana" w:date="2025-07-07T21:23:00Z" w16du:dateUtc="2025-07-07T15:23:00Z">
              <w:tcPr>
                <w:tcW w:w="9352" w:type="dxa"/>
                <w:gridSpan w:val="7"/>
              </w:tcPr>
            </w:tcPrChange>
          </w:tcPr>
          <w:p w14:paraId="1BFEDF73" w14:textId="425F4DF7" w:rsidR="00956A3F" w:rsidRPr="00561739" w:rsidRDefault="00956A3F" w:rsidP="00A11FF8">
            <w:pPr>
              <w:jc w:val="both"/>
              <w:rPr>
                <w:rFonts w:ascii="Times New Roman" w:hAnsi="Times New Roman" w:cs="Times New Roman"/>
                <w:sz w:val="24"/>
                <w:szCs w:val="24"/>
              </w:rPr>
            </w:pPr>
            <w:r w:rsidRPr="00956A3F">
              <w:rPr>
                <w:rFonts w:ascii="Times New Roman" w:hAnsi="Times New Roman" w:cs="Times New Roman"/>
                <w:b/>
                <w:bCs/>
                <w:sz w:val="24"/>
                <w:szCs w:val="24"/>
              </w:rPr>
              <w:t>Demographic characteristics</w:t>
            </w:r>
          </w:p>
        </w:tc>
      </w:tr>
      <w:tr w:rsidR="00DA2165" w:rsidRPr="00561739" w14:paraId="04FBEBCF" w14:textId="77777777" w:rsidTr="008A2741">
        <w:tc>
          <w:tcPr>
            <w:tcW w:w="0" w:type="auto"/>
            <w:tcPrChange w:id="64" w:author="Sabrin Sultana" w:date="2025-07-07T21:23:00Z" w16du:dateUtc="2025-07-07T15:23:00Z">
              <w:tcPr>
                <w:tcW w:w="1886" w:type="dxa"/>
              </w:tcPr>
            </w:tcPrChange>
          </w:tcPr>
          <w:p w14:paraId="70C29028" w14:textId="77777777" w:rsidR="00DA2165" w:rsidRPr="00956A3F" w:rsidRDefault="00DA2165" w:rsidP="00A11FF8">
            <w:pPr>
              <w:jc w:val="both"/>
              <w:rPr>
                <w:rFonts w:ascii="Times New Roman" w:hAnsi="Times New Roman" w:cs="Times New Roman"/>
                <w:b/>
                <w:bCs/>
                <w:sz w:val="24"/>
                <w:szCs w:val="24"/>
              </w:rPr>
            </w:pPr>
            <w:r w:rsidRPr="00956A3F">
              <w:rPr>
                <w:rFonts w:ascii="Times New Roman" w:hAnsi="Times New Roman" w:cs="Times New Roman"/>
                <w:b/>
                <w:bCs/>
                <w:sz w:val="24"/>
                <w:szCs w:val="24"/>
              </w:rPr>
              <w:t>Age category</w:t>
            </w:r>
          </w:p>
        </w:tc>
        <w:tc>
          <w:tcPr>
            <w:tcW w:w="0" w:type="auto"/>
            <w:tcPrChange w:id="65" w:author="Sabrin Sultana" w:date="2025-07-07T21:23:00Z" w16du:dateUtc="2025-07-07T15:23:00Z">
              <w:tcPr>
                <w:tcW w:w="3908" w:type="dxa"/>
                <w:gridSpan w:val="2"/>
              </w:tcPr>
            </w:tcPrChange>
          </w:tcPr>
          <w:p w14:paraId="73214823" w14:textId="77777777" w:rsidR="00DA2165" w:rsidRPr="00561739" w:rsidRDefault="00DA2165" w:rsidP="00A11FF8">
            <w:pPr>
              <w:jc w:val="both"/>
              <w:rPr>
                <w:rFonts w:ascii="Times New Roman" w:hAnsi="Times New Roman" w:cs="Times New Roman"/>
                <w:sz w:val="24"/>
                <w:szCs w:val="24"/>
              </w:rPr>
            </w:pPr>
          </w:p>
        </w:tc>
        <w:tc>
          <w:tcPr>
            <w:tcW w:w="0" w:type="auto"/>
            <w:tcPrChange w:id="66" w:author="Sabrin Sultana" w:date="2025-07-07T21:23:00Z" w16du:dateUtc="2025-07-07T15:23:00Z">
              <w:tcPr>
                <w:tcW w:w="1401" w:type="dxa"/>
              </w:tcPr>
            </w:tcPrChange>
          </w:tcPr>
          <w:p w14:paraId="5ED95F6C" w14:textId="77777777" w:rsidR="00DA2165" w:rsidRPr="00561739" w:rsidRDefault="00DA2165" w:rsidP="00A11FF8">
            <w:pPr>
              <w:jc w:val="both"/>
              <w:rPr>
                <w:rFonts w:ascii="Times New Roman" w:hAnsi="Times New Roman" w:cs="Times New Roman"/>
                <w:sz w:val="24"/>
                <w:szCs w:val="24"/>
              </w:rPr>
            </w:pPr>
          </w:p>
        </w:tc>
        <w:tc>
          <w:tcPr>
            <w:tcW w:w="0" w:type="auto"/>
            <w:tcPrChange w:id="67" w:author="Sabrin Sultana" w:date="2025-07-07T21:23:00Z" w16du:dateUtc="2025-07-07T15:23:00Z">
              <w:tcPr>
                <w:tcW w:w="796" w:type="dxa"/>
              </w:tcPr>
            </w:tcPrChange>
          </w:tcPr>
          <w:p w14:paraId="542EA40D" w14:textId="77777777" w:rsidR="00DA2165" w:rsidRPr="00561739" w:rsidRDefault="00DA2165" w:rsidP="00A11FF8">
            <w:pPr>
              <w:jc w:val="both"/>
              <w:rPr>
                <w:rFonts w:ascii="Times New Roman" w:hAnsi="Times New Roman" w:cs="Times New Roman"/>
                <w:sz w:val="24"/>
                <w:szCs w:val="24"/>
              </w:rPr>
            </w:pPr>
          </w:p>
        </w:tc>
        <w:tc>
          <w:tcPr>
            <w:tcW w:w="0" w:type="auto"/>
            <w:tcPrChange w:id="68" w:author="Sabrin Sultana" w:date="2025-07-07T21:23:00Z" w16du:dateUtc="2025-07-07T15:23:00Z">
              <w:tcPr>
                <w:tcW w:w="1361" w:type="dxa"/>
                <w:gridSpan w:val="2"/>
              </w:tcPr>
            </w:tcPrChange>
          </w:tcPr>
          <w:p w14:paraId="1C585D31" w14:textId="77777777" w:rsidR="00DA2165" w:rsidRPr="00561739" w:rsidRDefault="00DA2165" w:rsidP="00A11FF8">
            <w:pPr>
              <w:jc w:val="both"/>
              <w:rPr>
                <w:rFonts w:ascii="Times New Roman" w:hAnsi="Times New Roman" w:cs="Times New Roman"/>
                <w:sz w:val="24"/>
                <w:szCs w:val="24"/>
              </w:rPr>
            </w:pPr>
          </w:p>
        </w:tc>
      </w:tr>
      <w:tr w:rsidR="00DA2165" w:rsidRPr="00561739" w14:paraId="193B3AC2" w14:textId="77777777" w:rsidTr="008A2741">
        <w:tc>
          <w:tcPr>
            <w:tcW w:w="0" w:type="auto"/>
            <w:tcPrChange w:id="69" w:author="Sabrin Sultana" w:date="2025-07-07T21:23:00Z" w16du:dateUtc="2025-07-07T15:23:00Z">
              <w:tcPr>
                <w:tcW w:w="1886" w:type="dxa"/>
              </w:tcPr>
            </w:tcPrChange>
          </w:tcPr>
          <w:p w14:paraId="4F9210D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&lt;15</w:t>
            </w:r>
          </w:p>
        </w:tc>
        <w:tc>
          <w:tcPr>
            <w:tcW w:w="0" w:type="auto"/>
            <w:tcPrChange w:id="70" w:author="Sabrin Sultana" w:date="2025-07-07T21:23:00Z" w16du:dateUtc="2025-07-07T15:23:00Z">
              <w:tcPr>
                <w:tcW w:w="3908" w:type="dxa"/>
                <w:gridSpan w:val="2"/>
              </w:tcPr>
            </w:tcPrChange>
          </w:tcPr>
          <w:p w14:paraId="319D854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14 (11.5)</w:t>
            </w:r>
          </w:p>
        </w:tc>
        <w:tc>
          <w:tcPr>
            <w:tcW w:w="0" w:type="auto"/>
            <w:tcPrChange w:id="71" w:author="Sabrin Sultana" w:date="2025-07-07T21:23:00Z" w16du:dateUtc="2025-07-07T15:23:00Z">
              <w:tcPr>
                <w:tcW w:w="1401" w:type="dxa"/>
              </w:tcPr>
            </w:tcPrChange>
          </w:tcPr>
          <w:p w14:paraId="030F38A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108 (88.5)</w:t>
            </w:r>
          </w:p>
        </w:tc>
        <w:tc>
          <w:tcPr>
            <w:tcW w:w="0" w:type="auto"/>
            <w:tcPrChange w:id="72" w:author="Sabrin Sultana" w:date="2025-07-07T21:23:00Z" w16du:dateUtc="2025-07-07T15:23:00Z">
              <w:tcPr>
                <w:tcW w:w="796" w:type="dxa"/>
              </w:tcPr>
            </w:tcPrChange>
          </w:tcPr>
          <w:p w14:paraId="79FD578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122 (26.7)</w:t>
            </w:r>
          </w:p>
        </w:tc>
        <w:tc>
          <w:tcPr>
            <w:tcW w:w="0" w:type="auto"/>
            <w:tcPrChange w:id="73" w:author="Sabrin Sultana" w:date="2025-07-07T21:23:00Z" w16du:dateUtc="2025-07-07T15:23:00Z">
              <w:tcPr>
                <w:tcW w:w="1361" w:type="dxa"/>
                <w:gridSpan w:val="2"/>
              </w:tcPr>
            </w:tcPrChange>
          </w:tcPr>
          <w:p w14:paraId="0713AF5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0.055</w:t>
            </w:r>
          </w:p>
        </w:tc>
      </w:tr>
      <w:tr w:rsidR="00DA2165" w:rsidRPr="00561739" w14:paraId="2C5DCE0F" w14:textId="77777777" w:rsidTr="008A2741">
        <w:tc>
          <w:tcPr>
            <w:tcW w:w="0" w:type="auto"/>
            <w:tcPrChange w:id="74" w:author="Sabrin Sultana" w:date="2025-07-07T21:23:00Z" w16du:dateUtc="2025-07-07T15:23:00Z">
              <w:tcPr>
                <w:tcW w:w="1886" w:type="dxa"/>
              </w:tcPr>
            </w:tcPrChange>
          </w:tcPr>
          <w:p w14:paraId="1049F24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&gt;=15</w:t>
            </w:r>
          </w:p>
        </w:tc>
        <w:tc>
          <w:tcPr>
            <w:tcW w:w="0" w:type="auto"/>
            <w:tcPrChange w:id="75" w:author="Sabrin Sultana" w:date="2025-07-07T21:23:00Z" w16du:dateUtc="2025-07-07T15:23:00Z">
              <w:tcPr>
                <w:tcW w:w="3908" w:type="dxa"/>
                <w:gridSpan w:val="2"/>
              </w:tcPr>
            </w:tcPrChange>
          </w:tcPr>
          <w:p w14:paraId="7FDF6FE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64 (19.1)</w:t>
            </w:r>
          </w:p>
        </w:tc>
        <w:tc>
          <w:tcPr>
            <w:tcW w:w="0" w:type="auto"/>
            <w:tcPrChange w:id="76" w:author="Sabrin Sultana" w:date="2025-07-07T21:23:00Z" w16du:dateUtc="2025-07-07T15:23:00Z">
              <w:tcPr>
                <w:tcW w:w="1401" w:type="dxa"/>
              </w:tcPr>
            </w:tcPrChange>
          </w:tcPr>
          <w:p w14:paraId="39D56F1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271 (80.9)</w:t>
            </w:r>
          </w:p>
        </w:tc>
        <w:tc>
          <w:tcPr>
            <w:tcW w:w="0" w:type="auto"/>
            <w:tcPrChange w:id="77" w:author="Sabrin Sultana" w:date="2025-07-07T21:23:00Z" w16du:dateUtc="2025-07-07T15:23:00Z">
              <w:tcPr>
                <w:tcW w:w="796" w:type="dxa"/>
              </w:tcPr>
            </w:tcPrChange>
          </w:tcPr>
          <w:p w14:paraId="4C130A8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335 (73.3)</w:t>
            </w:r>
          </w:p>
        </w:tc>
        <w:tc>
          <w:tcPr>
            <w:tcW w:w="0" w:type="auto"/>
            <w:tcPrChange w:id="78" w:author="Sabrin Sultana" w:date="2025-07-07T21:23:00Z" w16du:dateUtc="2025-07-07T15:23:00Z">
              <w:tcPr>
                <w:tcW w:w="1361" w:type="dxa"/>
                <w:gridSpan w:val="2"/>
              </w:tcPr>
            </w:tcPrChange>
          </w:tcPr>
          <w:p w14:paraId="1188136C" w14:textId="77777777" w:rsidR="00DA2165" w:rsidRPr="00561739" w:rsidRDefault="00DA2165" w:rsidP="00A11FF8">
            <w:pPr>
              <w:jc w:val="both"/>
              <w:rPr>
                <w:rFonts w:ascii="Times New Roman" w:hAnsi="Times New Roman" w:cs="Times New Roman"/>
                <w:sz w:val="24"/>
                <w:szCs w:val="24"/>
              </w:rPr>
            </w:pPr>
          </w:p>
        </w:tc>
      </w:tr>
      <w:tr w:rsidR="00DA2165" w:rsidRPr="00561739" w14:paraId="47AE0EC3" w14:textId="77777777" w:rsidTr="008A2741">
        <w:tc>
          <w:tcPr>
            <w:tcW w:w="0" w:type="auto"/>
            <w:tcPrChange w:id="79" w:author="Sabrin Sultana" w:date="2025-07-07T21:23:00Z" w16du:dateUtc="2025-07-07T15:23:00Z">
              <w:tcPr>
                <w:tcW w:w="1886" w:type="dxa"/>
              </w:tcPr>
            </w:tcPrChange>
          </w:tcPr>
          <w:p w14:paraId="25B6D54A" w14:textId="77777777" w:rsidR="00DA2165" w:rsidRPr="00956A3F" w:rsidRDefault="00DA2165" w:rsidP="00A11FF8">
            <w:pPr>
              <w:jc w:val="both"/>
              <w:rPr>
                <w:rFonts w:ascii="Times New Roman" w:hAnsi="Times New Roman" w:cs="Times New Roman"/>
                <w:b/>
                <w:bCs/>
                <w:sz w:val="24"/>
                <w:szCs w:val="24"/>
              </w:rPr>
            </w:pPr>
            <w:r w:rsidRPr="00956A3F">
              <w:rPr>
                <w:rFonts w:ascii="Times New Roman" w:hAnsi="Times New Roman" w:cs="Times New Roman"/>
                <w:b/>
                <w:bCs/>
                <w:sz w:val="24"/>
                <w:szCs w:val="24"/>
              </w:rPr>
              <w:t>Gender</w:t>
            </w:r>
          </w:p>
        </w:tc>
        <w:tc>
          <w:tcPr>
            <w:tcW w:w="0" w:type="auto"/>
            <w:tcPrChange w:id="80" w:author="Sabrin Sultana" w:date="2025-07-07T21:23:00Z" w16du:dateUtc="2025-07-07T15:23:00Z">
              <w:tcPr>
                <w:tcW w:w="3908" w:type="dxa"/>
                <w:gridSpan w:val="2"/>
              </w:tcPr>
            </w:tcPrChange>
          </w:tcPr>
          <w:p w14:paraId="7221486E" w14:textId="77777777" w:rsidR="00DA2165" w:rsidRPr="00561739" w:rsidRDefault="00DA2165" w:rsidP="00A11FF8">
            <w:pPr>
              <w:jc w:val="both"/>
              <w:rPr>
                <w:rFonts w:ascii="Times New Roman" w:hAnsi="Times New Roman" w:cs="Times New Roman"/>
                <w:sz w:val="24"/>
                <w:szCs w:val="24"/>
              </w:rPr>
            </w:pPr>
          </w:p>
        </w:tc>
        <w:tc>
          <w:tcPr>
            <w:tcW w:w="0" w:type="auto"/>
            <w:tcPrChange w:id="81" w:author="Sabrin Sultana" w:date="2025-07-07T21:23:00Z" w16du:dateUtc="2025-07-07T15:23:00Z">
              <w:tcPr>
                <w:tcW w:w="1401" w:type="dxa"/>
              </w:tcPr>
            </w:tcPrChange>
          </w:tcPr>
          <w:p w14:paraId="01E487EB" w14:textId="77777777" w:rsidR="00DA2165" w:rsidRPr="00561739" w:rsidRDefault="00DA2165" w:rsidP="00A11FF8">
            <w:pPr>
              <w:jc w:val="both"/>
              <w:rPr>
                <w:rFonts w:ascii="Times New Roman" w:hAnsi="Times New Roman" w:cs="Times New Roman"/>
                <w:sz w:val="24"/>
                <w:szCs w:val="24"/>
              </w:rPr>
            </w:pPr>
          </w:p>
        </w:tc>
        <w:tc>
          <w:tcPr>
            <w:tcW w:w="0" w:type="auto"/>
            <w:tcPrChange w:id="82" w:author="Sabrin Sultana" w:date="2025-07-07T21:23:00Z" w16du:dateUtc="2025-07-07T15:23:00Z">
              <w:tcPr>
                <w:tcW w:w="796" w:type="dxa"/>
              </w:tcPr>
            </w:tcPrChange>
          </w:tcPr>
          <w:p w14:paraId="373F01D6" w14:textId="77777777" w:rsidR="00DA2165" w:rsidRPr="00561739" w:rsidRDefault="00DA2165" w:rsidP="00A11FF8">
            <w:pPr>
              <w:jc w:val="both"/>
              <w:rPr>
                <w:rFonts w:ascii="Times New Roman" w:hAnsi="Times New Roman" w:cs="Times New Roman"/>
                <w:sz w:val="24"/>
                <w:szCs w:val="24"/>
              </w:rPr>
            </w:pPr>
          </w:p>
        </w:tc>
        <w:tc>
          <w:tcPr>
            <w:tcW w:w="0" w:type="auto"/>
            <w:tcPrChange w:id="83" w:author="Sabrin Sultana" w:date="2025-07-07T21:23:00Z" w16du:dateUtc="2025-07-07T15:23:00Z">
              <w:tcPr>
                <w:tcW w:w="1361" w:type="dxa"/>
                <w:gridSpan w:val="2"/>
              </w:tcPr>
            </w:tcPrChange>
          </w:tcPr>
          <w:p w14:paraId="073642D1" w14:textId="77777777" w:rsidR="00DA2165" w:rsidRPr="00561739" w:rsidRDefault="00DA2165" w:rsidP="00A11FF8">
            <w:pPr>
              <w:jc w:val="both"/>
              <w:rPr>
                <w:rFonts w:ascii="Times New Roman" w:hAnsi="Times New Roman" w:cs="Times New Roman"/>
                <w:sz w:val="24"/>
                <w:szCs w:val="24"/>
              </w:rPr>
            </w:pPr>
          </w:p>
        </w:tc>
      </w:tr>
      <w:tr w:rsidR="00DA2165" w:rsidRPr="00561739" w14:paraId="54549343" w14:textId="77777777" w:rsidTr="008A2741">
        <w:tc>
          <w:tcPr>
            <w:tcW w:w="0" w:type="auto"/>
            <w:tcPrChange w:id="84" w:author="Sabrin Sultana" w:date="2025-07-07T21:23:00Z" w16du:dateUtc="2025-07-07T15:23:00Z">
              <w:tcPr>
                <w:tcW w:w="1886" w:type="dxa"/>
              </w:tcPr>
            </w:tcPrChange>
          </w:tcPr>
          <w:p w14:paraId="7B79299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Female</w:t>
            </w:r>
          </w:p>
        </w:tc>
        <w:tc>
          <w:tcPr>
            <w:tcW w:w="0" w:type="auto"/>
            <w:tcPrChange w:id="85" w:author="Sabrin Sultana" w:date="2025-07-07T21:23:00Z" w16du:dateUtc="2025-07-07T15:23:00Z">
              <w:tcPr>
                <w:tcW w:w="3908" w:type="dxa"/>
                <w:gridSpan w:val="2"/>
              </w:tcPr>
            </w:tcPrChange>
          </w:tcPr>
          <w:p w14:paraId="723CEB5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32 (22.5)</w:t>
            </w:r>
          </w:p>
        </w:tc>
        <w:tc>
          <w:tcPr>
            <w:tcW w:w="0" w:type="auto"/>
            <w:tcPrChange w:id="86" w:author="Sabrin Sultana" w:date="2025-07-07T21:23:00Z" w16du:dateUtc="2025-07-07T15:23:00Z">
              <w:tcPr>
                <w:tcW w:w="1401" w:type="dxa"/>
              </w:tcPr>
            </w:tcPrChange>
          </w:tcPr>
          <w:p w14:paraId="261CEA5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110 (77.5)</w:t>
            </w:r>
          </w:p>
        </w:tc>
        <w:tc>
          <w:tcPr>
            <w:tcW w:w="0" w:type="auto"/>
            <w:tcPrChange w:id="87" w:author="Sabrin Sultana" w:date="2025-07-07T21:23:00Z" w16du:dateUtc="2025-07-07T15:23:00Z">
              <w:tcPr>
                <w:tcW w:w="796" w:type="dxa"/>
              </w:tcPr>
            </w:tcPrChange>
          </w:tcPr>
          <w:p w14:paraId="3E56794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142 (31.1)</w:t>
            </w:r>
          </w:p>
        </w:tc>
        <w:tc>
          <w:tcPr>
            <w:tcW w:w="0" w:type="auto"/>
            <w:tcPrChange w:id="88" w:author="Sabrin Sultana" w:date="2025-07-07T21:23:00Z" w16du:dateUtc="2025-07-07T15:23:00Z">
              <w:tcPr>
                <w:tcW w:w="1361" w:type="dxa"/>
                <w:gridSpan w:val="2"/>
              </w:tcPr>
            </w:tcPrChange>
          </w:tcPr>
          <w:p w14:paraId="167652D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0.037</w:t>
            </w:r>
          </w:p>
        </w:tc>
      </w:tr>
      <w:tr w:rsidR="00DA2165" w:rsidRPr="00561739" w14:paraId="1AEB0D0F" w14:textId="77777777" w:rsidTr="008A2741">
        <w:tc>
          <w:tcPr>
            <w:tcW w:w="0" w:type="auto"/>
            <w:tcPrChange w:id="89" w:author="Sabrin Sultana" w:date="2025-07-07T21:23:00Z" w16du:dateUtc="2025-07-07T15:23:00Z">
              <w:tcPr>
                <w:tcW w:w="1886" w:type="dxa"/>
              </w:tcPr>
            </w:tcPrChange>
          </w:tcPr>
          <w:p w14:paraId="4BA2620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Male</w:t>
            </w:r>
          </w:p>
        </w:tc>
        <w:tc>
          <w:tcPr>
            <w:tcW w:w="0" w:type="auto"/>
            <w:tcPrChange w:id="90" w:author="Sabrin Sultana" w:date="2025-07-07T21:23:00Z" w16du:dateUtc="2025-07-07T15:23:00Z">
              <w:tcPr>
                <w:tcW w:w="3908" w:type="dxa"/>
                <w:gridSpan w:val="2"/>
              </w:tcPr>
            </w:tcPrChange>
          </w:tcPr>
          <w:p w14:paraId="2F97ADF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46 (14.6)</w:t>
            </w:r>
          </w:p>
        </w:tc>
        <w:tc>
          <w:tcPr>
            <w:tcW w:w="0" w:type="auto"/>
            <w:tcPrChange w:id="91" w:author="Sabrin Sultana" w:date="2025-07-07T21:23:00Z" w16du:dateUtc="2025-07-07T15:23:00Z">
              <w:tcPr>
                <w:tcW w:w="1401" w:type="dxa"/>
              </w:tcPr>
            </w:tcPrChange>
          </w:tcPr>
          <w:p w14:paraId="68F8B2A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269 (85.4)</w:t>
            </w:r>
          </w:p>
        </w:tc>
        <w:tc>
          <w:tcPr>
            <w:tcW w:w="0" w:type="auto"/>
            <w:tcPrChange w:id="92" w:author="Sabrin Sultana" w:date="2025-07-07T21:23:00Z" w16du:dateUtc="2025-07-07T15:23:00Z">
              <w:tcPr>
                <w:tcW w:w="796" w:type="dxa"/>
              </w:tcPr>
            </w:tcPrChange>
          </w:tcPr>
          <w:p w14:paraId="27EA315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315 (68.9)</w:t>
            </w:r>
          </w:p>
        </w:tc>
        <w:tc>
          <w:tcPr>
            <w:tcW w:w="0" w:type="auto"/>
            <w:tcPrChange w:id="93" w:author="Sabrin Sultana" w:date="2025-07-07T21:23:00Z" w16du:dateUtc="2025-07-07T15:23:00Z">
              <w:tcPr>
                <w:tcW w:w="1361" w:type="dxa"/>
                <w:gridSpan w:val="2"/>
              </w:tcPr>
            </w:tcPrChange>
          </w:tcPr>
          <w:p w14:paraId="5E73C8CB" w14:textId="77777777" w:rsidR="00DA2165" w:rsidRPr="00561739" w:rsidRDefault="00DA2165" w:rsidP="00A11FF8">
            <w:pPr>
              <w:jc w:val="both"/>
              <w:rPr>
                <w:rFonts w:ascii="Times New Roman" w:hAnsi="Times New Roman" w:cs="Times New Roman"/>
                <w:sz w:val="24"/>
                <w:szCs w:val="24"/>
              </w:rPr>
            </w:pPr>
          </w:p>
        </w:tc>
      </w:tr>
      <w:tr w:rsidR="00DA2165" w:rsidRPr="00561739" w14:paraId="12C75CC5" w14:textId="77777777" w:rsidTr="008A2741">
        <w:tc>
          <w:tcPr>
            <w:tcW w:w="0" w:type="auto"/>
            <w:tcPrChange w:id="94" w:author="Sabrin Sultana" w:date="2025-07-07T21:23:00Z" w16du:dateUtc="2025-07-07T15:23:00Z">
              <w:tcPr>
                <w:tcW w:w="1886" w:type="dxa"/>
              </w:tcPr>
            </w:tcPrChange>
          </w:tcPr>
          <w:p w14:paraId="4660AED9" w14:textId="77777777" w:rsidR="00DA2165" w:rsidRPr="00956A3F" w:rsidRDefault="00DA2165" w:rsidP="00A11FF8">
            <w:pPr>
              <w:jc w:val="both"/>
              <w:rPr>
                <w:rFonts w:ascii="Times New Roman" w:hAnsi="Times New Roman" w:cs="Times New Roman"/>
                <w:b/>
                <w:bCs/>
                <w:sz w:val="24"/>
                <w:szCs w:val="24"/>
              </w:rPr>
            </w:pPr>
            <w:r w:rsidRPr="00956A3F">
              <w:rPr>
                <w:rFonts w:ascii="Times New Roman" w:hAnsi="Times New Roman" w:cs="Times New Roman"/>
                <w:b/>
                <w:bCs/>
                <w:sz w:val="24"/>
                <w:szCs w:val="24"/>
              </w:rPr>
              <w:t>Profession</w:t>
            </w:r>
          </w:p>
        </w:tc>
        <w:tc>
          <w:tcPr>
            <w:tcW w:w="0" w:type="auto"/>
            <w:tcPrChange w:id="95" w:author="Sabrin Sultana" w:date="2025-07-07T21:23:00Z" w16du:dateUtc="2025-07-07T15:23:00Z">
              <w:tcPr>
                <w:tcW w:w="3908" w:type="dxa"/>
                <w:gridSpan w:val="2"/>
              </w:tcPr>
            </w:tcPrChange>
          </w:tcPr>
          <w:p w14:paraId="06208FBB" w14:textId="77777777" w:rsidR="00DA2165" w:rsidRPr="00561739" w:rsidRDefault="00DA2165" w:rsidP="00A11FF8">
            <w:pPr>
              <w:jc w:val="both"/>
              <w:rPr>
                <w:rFonts w:ascii="Times New Roman" w:hAnsi="Times New Roman" w:cs="Times New Roman"/>
                <w:sz w:val="24"/>
                <w:szCs w:val="24"/>
              </w:rPr>
            </w:pPr>
          </w:p>
        </w:tc>
        <w:tc>
          <w:tcPr>
            <w:tcW w:w="0" w:type="auto"/>
            <w:tcPrChange w:id="96" w:author="Sabrin Sultana" w:date="2025-07-07T21:23:00Z" w16du:dateUtc="2025-07-07T15:23:00Z">
              <w:tcPr>
                <w:tcW w:w="1401" w:type="dxa"/>
              </w:tcPr>
            </w:tcPrChange>
          </w:tcPr>
          <w:p w14:paraId="2A36A4B2" w14:textId="77777777" w:rsidR="00DA2165" w:rsidRPr="00561739" w:rsidRDefault="00DA2165" w:rsidP="00A11FF8">
            <w:pPr>
              <w:jc w:val="both"/>
              <w:rPr>
                <w:rFonts w:ascii="Times New Roman" w:hAnsi="Times New Roman" w:cs="Times New Roman"/>
                <w:sz w:val="24"/>
                <w:szCs w:val="24"/>
              </w:rPr>
            </w:pPr>
          </w:p>
        </w:tc>
        <w:tc>
          <w:tcPr>
            <w:tcW w:w="0" w:type="auto"/>
            <w:tcPrChange w:id="97" w:author="Sabrin Sultana" w:date="2025-07-07T21:23:00Z" w16du:dateUtc="2025-07-07T15:23:00Z">
              <w:tcPr>
                <w:tcW w:w="796" w:type="dxa"/>
              </w:tcPr>
            </w:tcPrChange>
          </w:tcPr>
          <w:p w14:paraId="0D58F724" w14:textId="77777777" w:rsidR="00DA2165" w:rsidRPr="00561739" w:rsidRDefault="00DA2165" w:rsidP="00A11FF8">
            <w:pPr>
              <w:jc w:val="both"/>
              <w:rPr>
                <w:rFonts w:ascii="Times New Roman" w:hAnsi="Times New Roman" w:cs="Times New Roman"/>
                <w:sz w:val="24"/>
                <w:szCs w:val="24"/>
              </w:rPr>
            </w:pPr>
          </w:p>
        </w:tc>
        <w:tc>
          <w:tcPr>
            <w:tcW w:w="0" w:type="auto"/>
            <w:tcPrChange w:id="98" w:author="Sabrin Sultana" w:date="2025-07-07T21:23:00Z" w16du:dateUtc="2025-07-07T15:23:00Z">
              <w:tcPr>
                <w:tcW w:w="1361" w:type="dxa"/>
                <w:gridSpan w:val="2"/>
              </w:tcPr>
            </w:tcPrChange>
          </w:tcPr>
          <w:p w14:paraId="290DD594" w14:textId="77777777" w:rsidR="00DA2165" w:rsidRPr="00561739" w:rsidRDefault="00DA2165" w:rsidP="00A11FF8">
            <w:pPr>
              <w:jc w:val="both"/>
              <w:rPr>
                <w:rFonts w:ascii="Times New Roman" w:hAnsi="Times New Roman" w:cs="Times New Roman"/>
                <w:sz w:val="24"/>
                <w:szCs w:val="24"/>
              </w:rPr>
            </w:pPr>
          </w:p>
        </w:tc>
      </w:tr>
      <w:tr w:rsidR="00DA2165" w:rsidRPr="00561739" w14:paraId="6C0576D9" w14:textId="77777777" w:rsidTr="008A2741">
        <w:tc>
          <w:tcPr>
            <w:tcW w:w="0" w:type="auto"/>
            <w:tcPrChange w:id="99" w:author="Sabrin Sultana" w:date="2025-07-07T21:23:00Z" w16du:dateUtc="2025-07-07T15:23:00Z">
              <w:tcPr>
                <w:tcW w:w="1886" w:type="dxa"/>
              </w:tcPr>
            </w:tcPrChange>
          </w:tcPr>
          <w:p w14:paraId="053EA86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Student</w:t>
            </w:r>
          </w:p>
        </w:tc>
        <w:tc>
          <w:tcPr>
            <w:tcW w:w="0" w:type="auto"/>
            <w:tcPrChange w:id="100" w:author="Sabrin Sultana" w:date="2025-07-07T21:23:00Z" w16du:dateUtc="2025-07-07T15:23:00Z">
              <w:tcPr>
                <w:tcW w:w="3908" w:type="dxa"/>
                <w:gridSpan w:val="2"/>
              </w:tcPr>
            </w:tcPrChange>
          </w:tcPr>
          <w:p w14:paraId="4FCFC2D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23 (14.1)</w:t>
            </w:r>
          </w:p>
        </w:tc>
        <w:tc>
          <w:tcPr>
            <w:tcW w:w="0" w:type="auto"/>
            <w:tcPrChange w:id="101" w:author="Sabrin Sultana" w:date="2025-07-07T21:23:00Z" w16du:dateUtc="2025-07-07T15:23:00Z">
              <w:tcPr>
                <w:tcW w:w="1401" w:type="dxa"/>
              </w:tcPr>
            </w:tcPrChange>
          </w:tcPr>
          <w:p w14:paraId="7072DE9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140 (85.9)</w:t>
            </w:r>
          </w:p>
        </w:tc>
        <w:tc>
          <w:tcPr>
            <w:tcW w:w="0" w:type="auto"/>
            <w:tcPrChange w:id="102" w:author="Sabrin Sultana" w:date="2025-07-07T21:23:00Z" w16du:dateUtc="2025-07-07T15:23:00Z">
              <w:tcPr>
                <w:tcW w:w="796" w:type="dxa"/>
              </w:tcPr>
            </w:tcPrChange>
          </w:tcPr>
          <w:p w14:paraId="01D225F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163 (35.7)</w:t>
            </w:r>
          </w:p>
        </w:tc>
        <w:tc>
          <w:tcPr>
            <w:tcW w:w="0" w:type="auto"/>
            <w:tcPrChange w:id="103" w:author="Sabrin Sultana" w:date="2025-07-07T21:23:00Z" w16du:dateUtc="2025-07-07T15:23:00Z">
              <w:tcPr>
                <w:tcW w:w="1361" w:type="dxa"/>
                <w:gridSpan w:val="2"/>
              </w:tcPr>
            </w:tcPrChange>
          </w:tcPr>
          <w:p w14:paraId="7606555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0.027</w:t>
            </w:r>
          </w:p>
        </w:tc>
      </w:tr>
      <w:tr w:rsidR="00DA2165" w:rsidRPr="00561739" w14:paraId="60C95DB1" w14:textId="77777777" w:rsidTr="008A2741">
        <w:tc>
          <w:tcPr>
            <w:tcW w:w="0" w:type="auto"/>
            <w:tcPrChange w:id="104" w:author="Sabrin Sultana" w:date="2025-07-07T21:23:00Z" w16du:dateUtc="2025-07-07T15:23:00Z">
              <w:tcPr>
                <w:tcW w:w="1886" w:type="dxa"/>
              </w:tcPr>
            </w:tcPrChange>
          </w:tcPr>
          <w:p w14:paraId="28AD5E3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Job/Business</w:t>
            </w:r>
          </w:p>
        </w:tc>
        <w:tc>
          <w:tcPr>
            <w:tcW w:w="0" w:type="auto"/>
            <w:tcPrChange w:id="105" w:author="Sabrin Sultana" w:date="2025-07-07T21:23:00Z" w16du:dateUtc="2025-07-07T15:23:00Z">
              <w:tcPr>
                <w:tcW w:w="3908" w:type="dxa"/>
                <w:gridSpan w:val="2"/>
              </w:tcPr>
            </w:tcPrChange>
          </w:tcPr>
          <w:p w14:paraId="1E052A4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17 (12.9)</w:t>
            </w:r>
          </w:p>
        </w:tc>
        <w:tc>
          <w:tcPr>
            <w:tcW w:w="0" w:type="auto"/>
            <w:tcPrChange w:id="106" w:author="Sabrin Sultana" w:date="2025-07-07T21:23:00Z" w16du:dateUtc="2025-07-07T15:23:00Z">
              <w:tcPr>
                <w:tcW w:w="1401" w:type="dxa"/>
              </w:tcPr>
            </w:tcPrChange>
          </w:tcPr>
          <w:p w14:paraId="47345AC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115 (87.1)</w:t>
            </w:r>
          </w:p>
        </w:tc>
        <w:tc>
          <w:tcPr>
            <w:tcW w:w="0" w:type="auto"/>
            <w:tcPrChange w:id="107" w:author="Sabrin Sultana" w:date="2025-07-07T21:23:00Z" w16du:dateUtc="2025-07-07T15:23:00Z">
              <w:tcPr>
                <w:tcW w:w="796" w:type="dxa"/>
              </w:tcPr>
            </w:tcPrChange>
          </w:tcPr>
          <w:p w14:paraId="3E8C8FB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132 (28.9)</w:t>
            </w:r>
          </w:p>
        </w:tc>
        <w:tc>
          <w:tcPr>
            <w:tcW w:w="0" w:type="auto"/>
            <w:tcPrChange w:id="108" w:author="Sabrin Sultana" w:date="2025-07-07T21:23:00Z" w16du:dateUtc="2025-07-07T15:23:00Z">
              <w:tcPr>
                <w:tcW w:w="1361" w:type="dxa"/>
                <w:gridSpan w:val="2"/>
              </w:tcPr>
            </w:tcPrChange>
          </w:tcPr>
          <w:p w14:paraId="317140A2" w14:textId="77777777" w:rsidR="00DA2165" w:rsidRPr="00561739" w:rsidRDefault="00DA2165" w:rsidP="00A11FF8">
            <w:pPr>
              <w:jc w:val="both"/>
              <w:rPr>
                <w:rFonts w:ascii="Times New Roman" w:hAnsi="Times New Roman" w:cs="Times New Roman"/>
                <w:sz w:val="24"/>
                <w:szCs w:val="24"/>
              </w:rPr>
            </w:pPr>
          </w:p>
        </w:tc>
      </w:tr>
      <w:tr w:rsidR="00DA2165" w:rsidRPr="00561739" w14:paraId="4AC4435A" w14:textId="77777777" w:rsidTr="008A2741">
        <w:tc>
          <w:tcPr>
            <w:tcW w:w="0" w:type="auto"/>
            <w:tcPrChange w:id="109" w:author="Sabrin Sultana" w:date="2025-07-07T21:23:00Z" w16du:dateUtc="2025-07-07T15:23:00Z">
              <w:tcPr>
                <w:tcW w:w="1886" w:type="dxa"/>
              </w:tcPr>
            </w:tcPrChange>
          </w:tcPr>
          <w:p w14:paraId="281C3D2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Housewife</w:t>
            </w:r>
          </w:p>
        </w:tc>
        <w:tc>
          <w:tcPr>
            <w:tcW w:w="0" w:type="auto"/>
            <w:tcPrChange w:id="110" w:author="Sabrin Sultana" w:date="2025-07-07T21:23:00Z" w16du:dateUtc="2025-07-07T15:23:00Z">
              <w:tcPr>
                <w:tcW w:w="3908" w:type="dxa"/>
                <w:gridSpan w:val="2"/>
              </w:tcPr>
            </w:tcPrChange>
          </w:tcPr>
          <w:p w14:paraId="5E62993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19 (23.2)</w:t>
            </w:r>
          </w:p>
        </w:tc>
        <w:tc>
          <w:tcPr>
            <w:tcW w:w="0" w:type="auto"/>
            <w:tcPrChange w:id="111" w:author="Sabrin Sultana" w:date="2025-07-07T21:23:00Z" w16du:dateUtc="2025-07-07T15:23:00Z">
              <w:tcPr>
                <w:tcW w:w="1401" w:type="dxa"/>
              </w:tcPr>
            </w:tcPrChange>
          </w:tcPr>
          <w:p w14:paraId="079CDEF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63 (76.8)</w:t>
            </w:r>
          </w:p>
        </w:tc>
        <w:tc>
          <w:tcPr>
            <w:tcW w:w="0" w:type="auto"/>
            <w:tcPrChange w:id="112" w:author="Sabrin Sultana" w:date="2025-07-07T21:23:00Z" w16du:dateUtc="2025-07-07T15:23:00Z">
              <w:tcPr>
                <w:tcW w:w="796" w:type="dxa"/>
              </w:tcPr>
            </w:tcPrChange>
          </w:tcPr>
          <w:p w14:paraId="2821CF7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82 (17.9)</w:t>
            </w:r>
          </w:p>
        </w:tc>
        <w:tc>
          <w:tcPr>
            <w:tcW w:w="0" w:type="auto"/>
            <w:tcPrChange w:id="113" w:author="Sabrin Sultana" w:date="2025-07-07T21:23:00Z" w16du:dateUtc="2025-07-07T15:23:00Z">
              <w:tcPr>
                <w:tcW w:w="1361" w:type="dxa"/>
                <w:gridSpan w:val="2"/>
              </w:tcPr>
            </w:tcPrChange>
          </w:tcPr>
          <w:p w14:paraId="3420009D" w14:textId="77777777" w:rsidR="00DA2165" w:rsidRPr="00561739" w:rsidRDefault="00DA2165" w:rsidP="00A11FF8">
            <w:pPr>
              <w:jc w:val="both"/>
              <w:rPr>
                <w:rFonts w:ascii="Times New Roman" w:hAnsi="Times New Roman" w:cs="Times New Roman"/>
                <w:sz w:val="24"/>
                <w:szCs w:val="24"/>
              </w:rPr>
            </w:pPr>
          </w:p>
        </w:tc>
      </w:tr>
      <w:tr w:rsidR="00DA2165" w:rsidRPr="00561739" w14:paraId="4AB674EB" w14:textId="77777777" w:rsidTr="008A2741">
        <w:tc>
          <w:tcPr>
            <w:tcW w:w="0" w:type="auto"/>
            <w:tcPrChange w:id="114" w:author="Sabrin Sultana" w:date="2025-07-07T21:23:00Z" w16du:dateUtc="2025-07-07T15:23:00Z">
              <w:tcPr>
                <w:tcW w:w="1886" w:type="dxa"/>
              </w:tcPr>
            </w:tcPrChange>
          </w:tcPr>
          <w:p w14:paraId="6658B60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Children</w:t>
            </w:r>
          </w:p>
        </w:tc>
        <w:tc>
          <w:tcPr>
            <w:tcW w:w="0" w:type="auto"/>
            <w:tcPrChange w:id="115" w:author="Sabrin Sultana" w:date="2025-07-07T21:23:00Z" w16du:dateUtc="2025-07-07T15:23:00Z">
              <w:tcPr>
                <w:tcW w:w="3908" w:type="dxa"/>
                <w:gridSpan w:val="2"/>
              </w:tcPr>
            </w:tcPrChange>
          </w:tcPr>
          <w:p w14:paraId="744B03D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 (13.3)</w:t>
            </w:r>
          </w:p>
        </w:tc>
        <w:tc>
          <w:tcPr>
            <w:tcW w:w="0" w:type="auto"/>
            <w:tcPrChange w:id="116" w:author="Sabrin Sultana" w:date="2025-07-07T21:23:00Z" w16du:dateUtc="2025-07-07T15:23:00Z">
              <w:tcPr>
                <w:tcW w:w="1401" w:type="dxa"/>
              </w:tcPr>
            </w:tcPrChange>
          </w:tcPr>
          <w:p w14:paraId="7CDEB01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26 (86.7)</w:t>
            </w:r>
          </w:p>
        </w:tc>
        <w:tc>
          <w:tcPr>
            <w:tcW w:w="0" w:type="auto"/>
            <w:tcPrChange w:id="117" w:author="Sabrin Sultana" w:date="2025-07-07T21:23:00Z" w16du:dateUtc="2025-07-07T15:23:00Z">
              <w:tcPr>
                <w:tcW w:w="796" w:type="dxa"/>
              </w:tcPr>
            </w:tcPrChange>
          </w:tcPr>
          <w:p w14:paraId="06160E5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30 (6.6)</w:t>
            </w:r>
          </w:p>
        </w:tc>
        <w:tc>
          <w:tcPr>
            <w:tcW w:w="0" w:type="auto"/>
            <w:tcPrChange w:id="118" w:author="Sabrin Sultana" w:date="2025-07-07T21:23:00Z" w16du:dateUtc="2025-07-07T15:23:00Z">
              <w:tcPr>
                <w:tcW w:w="1361" w:type="dxa"/>
                <w:gridSpan w:val="2"/>
              </w:tcPr>
            </w:tcPrChange>
          </w:tcPr>
          <w:p w14:paraId="1730EB10" w14:textId="77777777" w:rsidR="00DA2165" w:rsidRPr="00561739" w:rsidRDefault="00DA2165" w:rsidP="00A11FF8">
            <w:pPr>
              <w:jc w:val="both"/>
              <w:rPr>
                <w:rFonts w:ascii="Times New Roman" w:hAnsi="Times New Roman" w:cs="Times New Roman"/>
                <w:sz w:val="24"/>
                <w:szCs w:val="24"/>
              </w:rPr>
            </w:pPr>
          </w:p>
        </w:tc>
      </w:tr>
      <w:tr w:rsidR="00DA2165" w:rsidRPr="00561739" w14:paraId="0D2D209A" w14:textId="77777777" w:rsidTr="008A2741">
        <w:tc>
          <w:tcPr>
            <w:tcW w:w="0" w:type="auto"/>
            <w:tcPrChange w:id="119" w:author="Sabrin Sultana" w:date="2025-07-07T21:23:00Z" w16du:dateUtc="2025-07-07T15:23:00Z">
              <w:tcPr>
                <w:tcW w:w="1886" w:type="dxa"/>
              </w:tcPr>
            </w:tcPrChange>
          </w:tcPr>
          <w:p w14:paraId="54B0266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Change w:id="120" w:author="Sabrin Sultana" w:date="2025-07-07T21:23:00Z" w16du:dateUtc="2025-07-07T15:23:00Z">
              <w:tcPr>
                <w:tcW w:w="3908" w:type="dxa"/>
                <w:gridSpan w:val="2"/>
              </w:tcPr>
            </w:tcPrChange>
          </w:tcPr>
          <w:p w14:paraId="04BD03E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15 (30.0)</w:t>
            </w:r>
          </w:p>
        </w:tc>
        <w:tc>
          <w:tcPr>
            <w:tcW w:w="0" w:type="auto"/>
            <w:tcPrChange w:id="121" w:author="Sabrin Sultana" w:date="2025-07-07T21:23:00Z" w16du:dateUtc="2025-07-07T15:23:00Z">
              <w:tcPr>
                <w:tcW w:w="1401" w:type="dxa"/>
              </w:tcPr>
            </w:tcPrChange>
          </w:tcPr>
          <w:p w14:paraId="624B4BE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35 (70.0)</w:t>
            </w:r>
          </w:p>
        </w:tc>
        <w:tc>
          <w:tcPr>
            <w:tcW w:w="0" w:type="auto"/>
            <w:tcPrChange w:id="122" w:author="Sabrin Sultana" w:date="2025-07-07T21:23:00Z" w16du:dateUtc="2025-07-07T15:23:00Z">
              <w:tcPr>
                <w:tcW w:w="796" w:type="dxa"/>
              </w:tcPr>
            </w:tcPrChange>
          </w:tcPr>
          <w:p w14:paraId="7DAC6D8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50 (10.9)</w:t>
            </w:r>
          </w:p>
        </w:tc>
        <w:tc>
          <w:tcPr>
            <w:tcW w:w="0" w:type="auto"/>
            <w:tcPrChange w:id="123" w:author="Sabrin Sultana" w:date="2025-07-07T21:23:00Z" w16du:dateUtc="2025-07-07T15:23:00Z">
              <w:tcPr>
                <w:tcW w:w="1361" w:type="dxa"/>
                <w:gridSpan w:val="2"/>
              </w:tcPr>
            </w:tcPrChange>
          </w:tcPr>
          <w:p w14:paraId="5AF1E6B9" w14:textId="77777777" w:rsidR="00DA2165" w:rsidRPr="00561739" w:rsidRDefault="00DA2165" w:rsidP="00A11FF8">
            <w:pPr>
              <w:jc w:val="both"/>
              <w:rPr>
                <w:rFonts w:ascii="Times New Roman" w:hAnsi="Times New Roman" w:cs="Times New Roman"/>
                <w:sz w:val="24"/>
                <w:szCs w:val="24"/>
              </w:rPr>
            </w:pPr>
          </w:p>
        </w:tc>
      </w:tr>
      <w:tr w:rsidR="00DA2165" w:rsidRPr="00561739" w14:paraId="78D4817D" w14:textId="77777777" w:rsidTr="008A2741">
        <w:tc>
          <w:tcPr>
            <w:tcW w:w="0" w:type="auto"/>
            <w:tcPrChange w:id="124" w:author="Sabrin Sultana" w:date="2025-07-07T21:23:00Z" w16du:dateUtc="2025-07-07T15:23:00Z">
              <w:tcPr>
                <w:tcW w:w="1886" w:type="dxa"/>
              </w:tcPr>
            </w:tcPrChange>
          </w:tcPr>
          <w:p w14:paraId="17485BCF" w14:textId="77777777"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Income Category</w:t>
            </w:r>
          </w:p>
        </w:tc>
        <w:tc>
          <w:tcPr>
            <w:tcW w:w="0" w:type="auto"/>
            <w:tcPrChange w:id="125" w:author="Sabrin Sultana" w:date="2025-07-07T21:23:00Z" w16du:dateUtc="2025-07-07T15:23:00Z">
              <w:tcPr>
                <w:tcW w:w="3908" w:type="dxa"/>
                <w:gridSpan w:val="2"/>
              </w:tcPr>
            </w:tcPrChange>
          </w:tcPr>
          <w:p w14:paraId="4DF6DFF4" w14:textId="77777777" w:rsidR="00DA2165" w:rsidRPr="00561739" w:rsidRDefault="00DA2165" w:rsidP="00A11FF8">
            <w:pPr>
              <w:jc w:val="both"/>
              <w:rPr>
                <w:rFonts w:ascii="Times New Roman" w:hAnsi="Times New Roman" w:cs="Times New Roman"/>
                <w:sz w:val="24"/>
                <w:szCs w:val="24"/>
              </w:rPr>
            </w:pPr>
          </w:p>
        </w:tc>
        <w:tc>
          <w:tcPr>
            <w:tcW w:w="0" w:type="auto"/>
            <w:tcPrChange w:id="126" w:author="Sabrin Sultana" w:date="2025-07-07T21:23:00Z" w16du:dateUtc="2025-07-07T15:23:00Z">
              <w:tcPr>
                <w:tcW w:w="1401" w:type="dxa"/>
              </w:tcPr>
            </w:tcPrChange>
          </w:tcPr>
          <w:p w14:paraId="12FA5F9F" w14:textId="77777777" w:rsidR="00DA2165" w:rsidRPr="00561739" w:rsidRDefault="00DA2165" w:rsidP="00A11FF8">
            <w:pPr>
              <w:jc w:val="both"/>
              <w:rPr>
                <w:rFonts w:ascii="Times New Roman" w:hAnsi="Times New Roman" w:cs="Times New Roman"/>
                <w:sz w:val="24"/>
                <w:szCs w:val="24"/>
              </w:rPr>
            </w:pPr>
          </w:p>
        </w:tc>
        <w:tc>
          <w:tcPr>
            <w:tcW w:w="0" w:type="auto"/>
            <w:tcPrChange w:id="127" w:author="Sabrin Sultana" w:date="2025-07-07T21:23:00Z" w16du:dateUtc="2025-07-07T15:23:00Z">
              <w:tcPr>
                <w:tcW w:w="796" w:type="dxa"/>
              </w:tcPr>
            </w:tcPrChange>
          </w:tcPr>
          <w:p w14:paraId="2A331148" w14:textId="77777777" w:rsidR="00DA2165" w:rsidRPr="00561739" w:rsidRDefault="00DA2165" w:rsidP="00A11FF8">
            <w:pPr>
              <w:jc w:val="both"/>
              <w:rPr>
                <w:rFonts w:ascii="Times New Roman" w:hAnsi="Times New Roman" w:cs="Times New Roman"/>
                <w:sz w:val="24"/>
                <w:szCs w:val="24"/>
              </w:rPr>
            </w:pPr>
          </w:p>
        </w:tc>
        <w:tc>
          <w:tcPr>
            <w:tcW w:w="0" w:type="auto"/>
            <w:tcPrChange w:id="128" w:author="Sabrin Sultana" w:date="2025-07-07T21:23:00Z" w16du:dateUtc="2025-07-07T15:23:00Z">
              <w:tcPr>
                <w:tcW w:w="1361" w:type="dxa"/>
                <w:gridSpan w:val="2"/>
              </w:tcPr>
            </w:tcPrChange>
          </w:tcPr>
          <w:p w14:paraId="042ACBAE" w14:textId="77777777" w:rsidR="00DA2165" w:rsidRPr="00561739" w:rsidRDefault="00DA2165" w:rsidP="00A11FF8">
            <w:pPr>
              <w:jc w:val="both"/>
              <w:rPr>
                <w:rFonts w:ascii="Times New Roman" w:hAnsi="Times New Roman" w:cs="Times New Roman"/>
                <w:sz w:val="24"/>
                <w:szCs w:val="24"/>
              </w:rPr>
            </w:pPr>
          </w:p>
        </w:tc>
      </w:tr>
      <w:tr w:rsidR="00DA2165" w:rsidRPr="00561739" w14:paraId="7A5D9C64" w14:textId="77777777" w:rsidTr="008A2741">
        <w:tc>
          <w:tcPr>
            <w:tcW w:w="0" w:type="auto"/>
            <w:tcPrChange w:id="129" w:author="Sabrin Sultana" w:date="2025-07-07T21:23:00Z" w16du:dateUtc="2025-07-07T15:23:00Z">
              <w:tcPr>
                <w:tcW w:w="1886" w:type="dxa"/>
              </w:tcPr>
            </w:tcPrChange>
          </w:tcPr>
          <w:p w14:paraId="0B7889D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&lt;30000</w:t>
            </w:r>
          </w:p>
        </w:tc>
        <w:tc>
          <w:tcPr>
            <w:tcW w:w="0" w:type="auto"/>
            <w:tcPrChange w:id="130" w:author="Sabrin Sultana" w:date="2025-07-07T21:23:00Z" w16du:dateUtc="2025-07-07T15:23:00Z">
              <w:tcPr>
                <w:tcW w:w="3908" w:type="dxa"/>
                <w:gridSpan w:val="2"/>
              </w:tcPr>
            </w:tcPrChange>
          </w:tcPr>
          <w:p w14:paraId="2A4D4A5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59 (28.4)</w:t>
            </w:r>
          </w:p>
        </w:tc>
        <w:tc>
          <w:tcPr>
            <w:tcW w:w="0" w:type="auto"/>
            <w:tcPrChange w:id="131" w:author="Sabrin Sultana" w:date="2025-07-07T21:23:00Z" w16du:dateUtc="2025-07-07T15:23:00Z">
              <w:tcPr>
                <w:tcW w:w="1401" w:type="dxa"/>
              </w:tcPr>
            </w:tcPrChange>
          </w:tcPr>
          <w:p w14:paraId="72298C6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149 (71.6)</w:t>
            </w:r>
          </w:p>
        </w:tc>
        <w:tc>
          <w:tcPr>
            <w:tcW w:w="0" w:type="auto"/>
            <w:tcPrChange w:id="132" w:author="Sabrin Sultana" w:date="2025-07-07T21:23:00Z" w16du:dateUtc="2025-07-07T15:23:00Z">
              <w:tcPr>
                <w:tcW w:w="796" w:type="dxa"/>
              </w:tcPr>
            </w:tcPrChange>
          </w:tcPr>
          <w:p w14:paraId="3EFCFA8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208 (45.5)</w:t>
            </w:r>
          </w:p>
        </w:tc>
        <w:tc>
          <w:tcPr>
            <w:tcW w:w="0" w:type="auto"/>
            <w:tcPrChange w:id="133" w:author="Sabrin Sultana" w:date="2025-07-07T21:23:00Z" w16du:dateUtc="2025-07-07T15:23:00Z">
              <w:tcPr>
                <w:tcW w:w="1361" w:type="dxa"/>
                <w:gridSpan w:val="2"/>
              </w:tcPr>
            </w:tcPrChange>
          </w:tcPr>
          <w:p w14:paraId="0A22F6A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DA2165" w:rsidRPr="00561739" w14:paraId="69BF6C0C" w14:textId="77777777" w:rsidTr="008A2741">
        <w:tc>
          <w:tcPr>
            <w:tcW w:w="0" w:type="auto"/>
            <w:tcPrChange w:id="134" w:author="Sabrin Sultana" w:date="2025-07-07T21:23:00Z" w16du:dateUtc="2025-07-07T15:23:00Z">
              <w:tcPr>
                <w:tcW w:w="1886" w:type="dxa"/>
              </w:tcPr>
            </w:tcPrChange>
          </w:tcPr>
          <w:p w14:paraId="744590D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&gt;= 30000</w:t>
            </w:r>
          </w:p>
        </w:tc>
        <w:tc>
          <w:tcPr>
            <w:tcW w:w="0" w:type="auto"/>
            <w:tcPrChange w:id="135" w:author="Sabrin Sultana" w:date="2025-07-07T21:23:00Z" w16du:dateUtc="2025-07-07T15:23:00Z">
              <w:tcPr>
                <w:tcW w:w="3908" w:type="dxa"/>
                <w:gridSpan w:val="2"/>
              </w:tcPr>
            </w:tcPrChange>
          </w:tcPr>
          <w:p w14:paraId="2BD2E40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19 (7.6)</w:t>
            </w:r>
          </w:p>
        </w:tc>
        <w:tc>
          <w:tcPr>
            <w:tcW w:w="0" w:type="auto"/>
            <w:tcPrChange w:id="136" w:author="Sabrin Sultana" w:date="2025-07-07T21:23:00Z" w16du:dateUtc="2025-07-07T15:23:00Z">
              <w:tcPr>
                <w:tcW w:w="1401" w:type="dxa"/>
              </w:tcPr>
            </w:tcPrChange>
          </w:tcPr>
          <w:p w14:paraId="5482722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230 (92.4)</w:t>
            </w:r>
          </w:p>
        </w:tc>
        <w:tc>
          <w:tcPr>
            <w:tcW w:w="0" w:type="auto"/>
            <w:tcPrChange w:id="137" w:author="Sabrin Sultana" w:date="2025-07-07T21:23:00Z" w16du:dateUtc="2025-07-07T15:23:00Z">
              <w:tcPr>
                <w:tcW w:w="796" w:type="dxa"/>
              </w:tcPr>
            </w:tcPrChange>
          </w:tcPr>
          <w:p w14:paraId="2B620FF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249 (54.5)</w:t>
            </w:r>
          </w:p>
        </w:tc>
        <w:tc>
          <w:tcPr>
            <w:tcW w:w="0" w:type="auto"/>
            <w:tcPrChange w:id="138" w:author="Sabrin Sultana" w:date="2025-07-07T21:23:00Z" w16du:dateUtc="2025-07-07T15:23:00Z">
              <w:tcPr>
                <w:tcW w:w="1361" w:type="dxa"/>
                <w:gridSpan w:val="2"/>
              </w:tcPr>
            </w:tcPrChange>
          </w:tcPr>
          <w:p w14:paraId="6C0A7F38" w14:textId="77777777" w:rsidR="00DA2165" w:rsidRPr="00561739" w:rsidRDefault="00DA2165" w:rsidP="00A11FF8">
            <w:pPr>
              <w:jc w:val="both"/>
              <w:rPr>
                <w:rFonts w:ascii="Times New Roman" w:hAnsi="Times New Roman" w:cs="Times New Roman"/>
                <w:sz w:val="24"/>
                <w:szCs w:val="24"/>
              </w:rPr>
            </w:pPr>
          </w:p>
        </w:tc>
      </w:tr>
      <w:tr w:rsidR="00DA2165" w:rsidRPr="00561739" w14:paraId="2D3E2CA4" w14:textId="77777777" w:rsidTr="008A2741">
        <w:tc>
          <w:tcPr>
            <w:tcW w:w="0" w:type="auto"/>
            <w:tcPrChange w:id="139" w:author="Sabrin Sultana" w:date="2025-07-07T21:23:00Z" w16du:dateUtc="2025-07-07T15:23:00Z">
              <w:tcPr>
                <w:tcW w:w="1886" w:type="dxa"/>
              </w:tcPr>
            </w:tcPrChange>
          </w:tcPr>
          <w:p w14:paraId="6FA0E6FE" w14:textId="16DEFAAC" w:rsidR="00DA2165" w:rsidRPr="0034662A" w:rsidRDefault="00DA2165" w:rsidP="00A11FF8">
            <w:pPr>
              <w:jc w:val="both"/>
              <w:rPr>
                <w:rFonts w:ascii="Times New Roman" w:hAnsi="Times New Roman" w:cs="Times New Roman"/>
                <w:b/>
                <w:bCs/>
                <w:sz w:val="24"/>
                <w:szCs w:val="24"/>
              </w:rPr>
            </w:pPr>
            <w:r w:rsidRPr="0034662A">
              <w:rPr>
                <w:rFonts w:ascii="Times New Roman" w:hAnsi="Times New Roman" w:cs="Times New Roman"/>
                <w:b/>
                <w:bCs/>
                <w:sz w:val="24"/>
                <w:szCs w:val="24"/>
              </w:rPr>
              <w:t>Education</w:t>
            </w:r>
          </w:p>
        </w:tc>
        <w:tc>
          <w:tcPr>
            <w:tcW w:w="0" w:type="auto"/>
            <w:tcPrChange w:id="140" w:author="Sabrin Sultana" w:date="2025-07-07T21:23:00Z" w16du:dateUtc="2025-07-07T15:23:00Z">
              <w:tcPr>
                <w:tcW w:w="3908" w:type="dxa"/>
                <w:gridSpan w:val="2"/>
              </w:tcPr>
            </w:tcPrChange>
          </w:tcPr>
          <w:p w14:paraId="0ACA87ED" w14:textId="77777777" w:rsidR="00DA2165" w:rsidRPr="00561739" w:rsidRDefault="00DA2165" w:rsidP="00A11FF8">
            <w:pPr>
              <w:jc w:val="both"/>
              <w:rPr>
                <w:rFonts w:ascii="Times New Roman" w:hAnsi="Times New Roman" w:cs="Times New Roman"/>
                <w:sz w:val="24"/>
                <w:szCs w:val="24"/>
              </w:rPr>
            </w:pPr>
          </w:p>
        </w:tc>
        <w:tc>
          <w:tcPr>
            <w:tcW w:w="0" w:type="auto"/>
            <w:tcPrChange w:id="141" w:author="Sabrin Sultana" w:date="2025-07-07T21:23:00Z" w16du:dateUtc="2025-07-07T15:23:00Z">
              <w:tcPr>
                <w:tcW w:w="1401" w:type="dxa"/>
              </w:tcPr>
            </w:tcPrChange>
          </w:tcPr>
          <w:p w14:paraId="16CD4712" w14:textId="77777777" w:rsidR="00DA2165" w:rsidRPr="00561739" w:rsidRDefault="00DA2165" w:rsidP="00A11FF8">
            <w:pPr>
              <w:jc w:val="both"/>
              <w:rPr>
                <w:rFonts w:ascii="Times New Roman" w:hAnsi="Times New Roman" w:cs="Times New Roman"/>
                <w:sz w:val="24"/>
                <w:szCs w:val="24"/>
              </w:rPr>
            </w:pPr>
          </w:p>
        </w:tc>
        <w:tc>
          <w:tcPr>
            <w:tcW w:w="0" w:type="auto"/>
            <w:tcPrChange w:id="142" w:author="Sabrin Sultana" w:date="2025-07-07T21:23:00Z" w16du:dateUtc="2025-07-07T15:23:00Z">
              <w:tcPr>
                <w:tcW w:w="796" w:type="dxa"/>
              </w:tcPr>
            </w:tcPrChange>
          </w:tcPr>
          <w:p w14:paraId="5C2C4B50" w14:textId="77777777" w:rsidR="00DA2165" w:rsidRPr="00561739" w:rsidRDefault="00DA2165" w:rsidP="00A11FF8">
            <w:pPr>
              <w:jc w:val="both"/>
              <w:rPr>
                <w:rFonts w:ascii="Times New Roman" w:hAnsi="Times New Roman" w:cs="Times New Roman"/>
                <w:sz w:val="24"/>
                <w:szCs w:val="24"/>
              </w:rPr>
            </w:pPr>
          </w:p>
        </w:tc>
        <w:tc>
          <w:tcPr>
            <w:tcW w:w="0" w:type="auto"/>
            <w:tcPrChange w:id="143" w:author="Sabrin Sultana" w:date="2025-07-07T21:23:00Z" w16du:dateUtc="2025-07-07T15:23:00Z">
              <w:tcPr>
                <w:tcW w:w="1361" w:type="dxa"/>
                <w:gridSpan w:val="2"/>
              </w:tcPr>
            </w:tcPrChange>
          </w:tcPr>
          <w:p w14:paraId="2A522ABC" w14:textId="77777777" w:rsidR="00DA2165" w:rsidRPr="00561739" w:rsidRDefault="00DA2165" w:rsidP="00A11FF8">
            <w:pPr>
              <w:jc w:val="both"/>
              <w:rPr>
                <w:rFonts w:ascii="Times New Roman" w:hAnsi="Times New Roman" w:cs="Times New Roman"/>
                <w:sz w:val="24"/>
                <w:szCs w:val="24"/>
              </w:rPr>
            </w:pPr>
          </w:p>
        </w:tc>
      </w:tr>
      <w:tr w:rsidR="00DA2165" w:rsidRPr="00561739" w14:paraId="1CF40B0E" w14:textId="77777777" w:rsidTr="008A2741">
        <w:tc>
          <w:tcPr>
            <w:tcW w:w="0" w:type="auto"/>
            <w:tcPrChange w:id="144" w:author="Sabrin Sultana" w:date="2025-07-07T21:23:00Z" w16du:dateUtc="2025-07-07T15:23:00Z">
              <w:tcPr>
                <w:tcW w:w="1886" w:type="dxa"/>
              </w:tcPr>
            </w:tcPrChange>
          </w:tcPr>
          <w:p w14:paraId="454347D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No education or below the primary</w:t>
            </w:r>
          </w:p>
        </w:tc>
        <w:tc>
          <w:tcPr>
            <w:tcW w:w="0" w:type="auto"/>
            <w:tcPrChange w:id="145" w:author="Sabrin Sultana" w:date="2025-07-07T21:23:00Z" w16du:dateUtc="2025-07-07T15:23:00Z">
              <w:tcPr>
                <w:tcW w:w="3908" w:type="dxa"/>
                <w:gridSpan w:val="2"/>
              </w:tcPr>
            </w:tcPrChange>
          </w:tcPr>
          <w:p w14:paraId="4128397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16 (29.6)</w:t>
            </w:r>
          </w:p>
        </w:tc>
        <w:tc>
          <w:tcPr>
            <w:tcW w:w="0" w:type="auto"/>
            <w:tcPrChange w:id="146" w:author="Sabrin Sultana" w:date="2025-07-07T21:23:00Z" w16du:dateUtc="2025-07-07T15:23:00Z">
              <w:tcPr>
                <w:tcW w:w="1401" w:type="dxa"/>
              </w:tcPr>
            </w:tcPrChange>
          </w:tcPr>
          <w:p w14:paraId="3F3201D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38 (70.4)</w:t>
            </w:r>
          </w:p>
        </w:tc>
        <w:tc>
          <w:tcPr>
            <w:tcW w:w="0" w:type="auto"/>
            <w:tcPrChange w:id="147" w:author="Sabrin Sultana" w:date="2025-07-07T21:23:00Z" w16du:dateUtc="2025-07-07T15:23:00Z">
              <w:tcPr>
                <w:tcW w:w="796" w:type="dxa"/>
              </w:tcPr>
            </w:tcPrChange>
          </w:tcPr>
          <w:p w14:paraId="7C7E87D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54 (11.8)</w:t>
            </w:r>
          </w:p>
        </w:tc>
        <w:tc>
          <w:tcPr>
            <w:tcW w:w="0" w:type="auto"/>
            <w:tcPrChange w:id="148" w:author="Sabrin Sultana" w:date="2025-07-07T21:23:00Z" w16du:dateUtc="2025-07-07T15:23:00Z">
              <w:tcPr>
                <w:tcW w:w="1361" w:type="dxa"/>
                <w:gridSpan w:val="2"/>
              </w:tcPr>
            </w:tcPrChange>
          </w:tcPr>
          <w:p w14:paraId="1D2E86B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0.114</w:t>
            </w:r>
          </w:p>
        </w:tc>
      </w:tr>
      <w:tr w:rsidR="00DA2165" w:rsidRPr="00561739" w14:paraId="3231C2D6" w14:textId="77777777" w:rsidTr="008A2741">
        <w:tc>
          <w:tcPr>
            <w:tcW w:w="0" w:type="auto"/>
            <w:tcPrChange w:id="149" w:author="Sabrin Sultana" w:date="2025-07-07T21:23:00Z" w16du:dateUtc="2025-07-07T15:23:00Z">
              <w:tcPr>
                <w:tcW w:w="1886" w:type="dxa"/>
              </w:tcPr>
            </w:tcPrChange>
          </w:tcPr>
          <w:p w14:paraId="5958DE5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Primary</w:t>
            </w:r>
          </w:p>
        </w:tc>
        <w:tc>
          <w:tcPr>
            <w:tcW w:w="0" w:type="auto"/>
            <w:tcPrChange w:id="150" w:author="Sabrin Sultana" w:date="2025-07-07T21:23:00Z" w16du:dateUtc="2025-07-07T15:23:00Z">
              <w:tcPr>
                <w:tcW w:w="3908" w:type="dxa"/>
                <w:gridSpan w:val="2"/>
              </w:tcPr>
            </w:tcPrChange>
          </w:tcPr>
          <w:p w14:paraId="4157A48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14 (13.7)</w:t>
            </w:r>
          </w:p>
        </w:tc>
        <w:tc>
          <w:tcPr>
            <w:tcW w:w="0" w:type="auto"/>
            <w:tcPrChange w:id="151" w:author="Sabrin Sultana" w:date="2025-07-07T21:23:00Z" w16du:dateUtc="2025-07-07T15:23:00Z">
              <w:tcPr>
                <w:tcW w:w="1401" w:type="dxa"/>
              </w:tcPr>
            </w:tcPrChange>
          </w:tcPr>
          <w:p w14:paraId="5A4F837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88 (86.3)</w:t>
            </w:r>
          </w:p>
        </w:tc>
        <w:tc>
          <w:tcPr>
            <w:tcW w:w="0" w:type="auto"/>
            <w:tcPrChange w:id="152" w:author="Sabrin Sultana" w:date="2025-07-07T21:23:00Z" w16du:dateUtc="2025-07-07T15:23:00Z">
              <w:tcPr>
                <w:tcW w:w="796" w:type="dxa"/>
              </w:tcPr>
            </w:tcPrChange>
          </w:tcPr>
          <w:p w14:paraId="3774584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102 (22.3)</w:t>
            </w:r>
          </w:p>
        </w:tc>
        <w:tc>
          <w:tcPr>
            <w:tcW w:w="0" w:type="auto"/>
            <w:tcPrChange w:id="153" w:author="Sabrin Sultana" w:date="2025-07-07T21:23:00Z" w16du:dateUtc="2025-07-07T15:23:00Z">
              <w:tcPr>
                <w:tcW w:w="1361" w:type="dxa"/>
                <w:gridSpan w:val="2"/>
              </w:tcPr>
            </w:tcPrChange>
          </w:tcPr>
          <w:p w14:paraId="056C98E2" w14:textId="77777777" w:rsidR="00DA2165" w:rsidRPr="00561739" w:rsidRDefault="00DA2165" w:rsidP="00A11FF8">
            <w:pPr>
              <w:jc w:val="both"/>
              <w:rPr>
                <w:rFonts w:ascii="Times New Roman" w:hAnsi="Times New Roman" w:cs="Times New Roman"/>
                <w:sz w:val="24"/>
                <w:szCs w:val="24"/>
              </w:rPr>
            </w:pPr>
          </w:p>
        </w:tc>
      </w:tr>
      <w:tr w:rsidR="00DA2165" w:rsidRPr="00561739" w14:paraId="6B1069CC" w14:textId="77777777" w:rsidTr="008A2741">
        <w:tc>
          <w:tcPr>
            <w:tcW w:w="0" w:type="auto"/>
            <w:tcPrChange w:id="154" w:author="Sabrin Sultana" w:date="2025-07-07T21:23:00Z" w16du:dateUtc="2025-07-07T15:23:00Z">
              <w:tcPr>
                <w:tcW w:w="1886" w:type="dxa"/>
              </w:tcPr>
            </w:tcPrChange>
          </w:tcPr>
          <w:p w14:paraId="3A0C501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Secondary</w:t>
            </w:r>
          </w:p>
        </w:tc>
        <w:tc>
          <w:tcPr>
            <w:tcW w:w="0" w:type="auto"/>
            <w:tcPrChange w:id="155" w:author="Sabrin Sultana" w:date="2025-07-07T21:23:00Z" w16du:dateUtc="2025-07-07T15:23:00Z">
              <w:tcPr>
                <w:tcW w:w="3908" w:type="dxa"/>
                <w:gridSpan w:val="2"/>
              </w:tcPr>
            </w:tcPrChange>
          </w:tcPr>
          <w:p w14:paraId="0568DBE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25 (16.1)</w:t>
            </w:r>
          </w:p>
        </w:tc>
        <w:tc>
          <w:tcPr>
            <w:tcW w:w="0" w:type="auto"/>
            <w:tcPrChange w:id="156" w:author="Sabrin Sultana" w:date="2025-07-07T21:23:00Z" w16du:dateUtc="2025-07-07T15:23:00Z">
              <w:tcPr>
                <w:tcW w:w="1401" w:type="dxa"/>
              </w:tcPr>
            </w:tcPrChange>
          </w:tcPr>
          <w:p w14:paraId="22C9993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130 (83.9)</w:t>
            </w:r>
          </w:p>
        </w:tc>
        <w:tc>
          <w:tcPr>
            <w:tcW w:w="0" w:type="auto"/>
            <w:tcPrChange w:id="157" w:author="Sabrin Sultana" w:date="2025-07-07T21:23:00Z" w16du:dateUtc="2025-07-07T15:23:00Z">
              <w:tcPr>
                <w:tcW w:w="796" w:type="dxa"/>
              </w:tcPr>
            </w:tcPrChange>
          </w:tcPr>
          <w:p w14:paraId="2B08B55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155 (33.9)</w:t>
            </w:r>
          </w:p>
        </w:tc>
        <w:tc>
          <w:tcPr>
            <w:tcW w:w="0" w:type="auto"/>
            <w:tcPrChange w:id="158" w:author="Sabrin Sultana" w:date="2025-07-07T21:23:00Z" w16du:dateUtc="2025-07-07T15:23:00Z">
              <w:tcPr>
                <w:tcW w:w="1361" w:type="dxa"/>
                <w:gridSpan w:val="2"/>
              </w:tcPr>
            </w:tcPrChange>
          </w:tcPr>
          <w:p w14:paraId="0820BD72" w14:textId="77777777" w:rsidR="00DA2165" w:rsidRPr="00561739" w:rsidRDefault="00DA2165" w:rsidP="00A11FF8">
            <w:pPr>
              <w:jc w:val="both"/>
              <w:rPr>
                <w:rFonts w:ascii="Times New Roman" w:hAnsi="Times New Roman" w:cs="Times New Roman"/>
                <w:sz w:val="24"/>
                <w:szCs w:val="24"/>
              </w:rPr>
            </w:pPr>
          </w:p>
        </w:tc>
      </w:tr>
      <w:tr w:rsidR="00DA2165" w:rsidRPr="00561739" w14:paraId="6A819F88" w14:textId="77777777" w:rsidTr="008A2741">
        <w:tc>
          <w:tcPr>
            <w:tcW w:w="0" w:type="auto"/>
            <w:tcPrChange w:id="159" w:author="Sabrin Sultana" w:date="2025-07-07T21:23:00Z" w16du:dateUtc="2025-07-07T15:23:00Z">
              <w:tcPr>
                <w:tcW w:w="1886" w:type="dxa"/>
              </w:tcPr>
            </w:tcPrChange>
          </w:tcPr>
          <w:p w14:paraId="6FB7977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Higher Secondary</w:t>
            </w:r>
          </w:p>
        </w:tc>
        <w:tc>
          <w:tcPr>
            <w:tcW w:w="0" w:type="auto"/>
            <w:tcPrChange w:id="160" w:author="Sabrin Sultana" w:date="2025-07-07T21:23:00Z" w16du:dateUtc="2025-07-07T15:23:00Z">
              <w:tcPr>
                <w:tcW w:w="3908" w:type="dxa"/>
                <w:gridSpan w:val="2"/>
              </w:tcPr>
            </w:tcPrChange>
          </w:tcPr>
          <w:p w14:paraId="713AA0D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10 (13.9)</w:t>
            </w:r>
          </w:p>
        </w:tc>
        <w:tc>
          <w:tcPr>
            <w:tcW w:w="0" w:type="auto"/>
            <w:tcPrChange w:id="161" w:author="Sabrin Sultana" w:date="2025-07-07T21:23:00Z" w16du:dateUtc="2025-07-07T15:23:00Z">
              <w:tcPr>
                <w:tcW w:w="1401" w:type="dxa"/>
              </w:tcPr>
            </w:tcPrChange>
          </w:tcPr>
          <w:p w14:paraId="71397EF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62 (86.1)</w:t>
            </w:r>
          </w:p>
        </w:tc>
        <w:tc>
          <w:tcPr>
            <w:tcW w:w="0" w:type="auto"/>
            <w:tcPrChange w:id="162" w:author="Sabrin Sultana" w:date="2025-07-07T21:23:00Z" w16du:dateUtc="2025-07-07T15:23:00Z">
              <w:tcPr>
                <w:tcW w:w="796" w:type="dxa"/>
              </w:tcPr>
            </w:tcPrChange>
          </w:tcPr>
          <w:p w14:paraId="45C8DDB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72 (15.8)</w:t>
            </w:r>
          </w:p>
        </w:tc>
        <w:tc>
          <w:tcPr>
            <w:tcW w:w="0" w:type="auto"/>
            <w:tcPrChange w:id="163" w:author="Sabrin Sultana" w:date="2025-07-07T21:23:00Z" w16du:dateUtc="2025-07-07T15:23:00Z">
              <w:tcPr>
                <w:tcW w:w="1361" w:type="dxa"/>
                <w:gridSpan w:val="2"/>
              </w:tcPr>
            </w:tcPrChange>
          </w:tcPr>
          <w:p w14:paraId="45EE856E" w14:textId="77777777" w:rsidR="00DA2165" w:rsidRPr="00561739" w:rsidRDefault="00DA2165" w:rsidP="00A11FF8">
            <w:pPr>
              <w:jc w:val="both"/>
              <w:rPr>
                <w:rFonts w:ascii="Times New Roman" w:hAnsi="Times New Roman" w:cs="Times New Roman"/>
                <w:sz w:val="24"/>
                <w:szCs w:val="24"/>
              </w:rPr>
            </w:pPr>
          </w:p>
        </w:tc>
      </w:tr>
      <w:tr w:rsidR="00DA2165" w:rsidRPr="00561739" w14:paraId="4BA71348" w14:textId="77777777" w:rsidTr="008A2741">
        <w:tc>
          <w:tcPr>
            <w:tcW w:w="0" w:type="auto"/>
            <w:tcPrChange w:id="164" w:author="Sabrin Sultana" w:date="2025-07-07T21:23:00Z" w16du:dateUtc="2025-07-07T15:23:00Z">
              <w:tcPr>
                <w:tcW w:w="1886" w:type="dxa"/>
              </w:tcPr>
            </w:tcPrChange>
          </w:tcPr>
          <w:p w14:paraId="09D204B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Above higher secondary</w:t>
            </w:r>
          </w:p>
        </w:tc>
        <w:tc>
          <w:tcPr>
            <w:tcW w:w="0" w:type="auto"/>
            <w:tcPrChange w:id="165" w:author="Sabrin Sultana" w:date="2025-07-07T21:23:00Z" w16du:dateUtc="2025-07-07T15:23:00Z">
              <w:tcPr>
                <w:tcW w:w="3908" w:type="dxa"/>
                <w:gridSpan w:val="2"/>
              </w:tcPr>
            </w:tcPrChange>
          </w:tcPr>
          <w:p w14:paraId="590ABD6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13 (17.6)</w:t>
            </w:r>
          </w:p>
        </w:tc>
        <w:tc>
          <w:tcPr>
            <w:tcW w:w="0" w:type="auto"/>
            <w:tcPrChange w:id="166" w:author="Sabrin Sultana" w:date="2025-07-07T21:23:00Z" w16du:dateUtc="2025-07-07T15:23:00Z">
              <w:tcPr>
                <w:tcW w:w="1401" w:type="dxa"/>
              </w:tcPr>
            </w:tcPrChange>
          </w:tcPr>
          <w:p w14:paraId="0C1241F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61 (82.4)</w:t>
            </w:r>
          </w:p>
        </w:tc>
        <w:tc>
          <w:tcPr>
            <w:tcW w:w="0" w:type="auto"/>
            <w:tcPrChange w:id="167" w:author="Sabrin Sultana" w:date="2025-07-07T21:23:00Z" w16du:dateUtc="2025-07-07T15:23:00Z">
              <w:tcPr>
                <w:tcW w:w="796" w:type="dxa"/>
              </w:tcPr>
            </w:tcPrChange>
          </w:tcPr>
          <w:p w14:paraId="33785C4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74 (16.2)</w:t>
            </w:r>
          </w:p>
        </w:tc>
        <w:tc>
          <w:tcPr>
            <w:tcW w:w="0" w:type="auto"/>
            <w:tcPrChange w:id="168" w:author="Sabrin Sultana" w:date="2025-07-07T21:23:00Z" w16du:dateUtc="2025-07-07T15:23:00Z">
              <w:tcPr>
                <w:tcW w:w="1361" w:type="dxa"/>
                <w:gridSpan w:val="2"/>
              </w:tcPr>
            </w:tcPrChange>
          </w:tcPr>
          <w:p w14:paraId="2B7892DE" w14:textId="77777777" w:rsidR="00DA2165" w:rsidRPr="00561739" w:rsidRDefault="00DA2165" w:rsidP="00A11FF8">
            <w:pPr>
              <w:jc w:val="both"/>
              <w:rPr>
                <w:rFonts w:ascii="Times New Roman" w:hAnsi="Times New Roman" w:cs="Times New Roman"/>
                <w:sz w:val="24"/>
                <w:szCs w:val="24"/>
              </w:rPr>
            </w:pPr>
          </w:p>
        </w:tc>
      </w:tr>
      <w:tr w:rsidR="00DA2165" w:rsidRPr="00561739" w14:paraId="750C20BD" w14:textId="77777777" w:rsidTr="008A2741">
        <w:tc>
          <w:tcPr>
            <w:tcW w:w="0" w:type="auto"/>
            <w:tcPrChange w:id="169" w:author="Sabrin Sultana" w:date="2025-07-07T21:23:00Z" w16du:dateUtc="2025-07-07T15:23:00Z">
              <w:tcPr>
                <w:tcW w:w="1886" w:type="dxa"/>
              </w:tcPr>
            </w:tcPrChange>
          </w:tcPr>
          <w:p w14:paraId="639B99AE" w14:textId="77777777" w:rsidR="00DA2165" w:rsidRPr="00690345" w:rsidRDefault="00DA2165" w:rsidP="00A11FF8">
            <w:pPr>
              <w:jc w:val="both"/>
              <w:rPr>
                <w:rFonts w:ascii="Times New Roman" w:hAnsi="Times New Roman" w:cs="Times New Roman"/>
                <w:b/>
                <w:bCs/>
                <w:sz w:val="24"/>
                <w:szCs w:val="24"/>
              </w:rPr>
            </w:pPr>
            <w:r w:rsidRPr="00690345">
              <w:rPr>
                <w:rFonts w:ascii="Times New Roman" w:hAnsi="Times New Roman" w:cs="Times New Roman"/>
                <w:b/>
                <w:bCs/>
                <w:sz w:val="24"/>
                <w:szCs w:val="24"/>
              </w:rPr>
              <w:t>Residence</w:t>
            </w:r>
          </w:p>
        </w:tc>
        <w:tc>
          <w:tcPr>
            <w:tcW w:w="0" w:type="auto"/>
            <w:tcPrChange w:id="170" w:author="Sabrin Sultana" w:date="2025-07-07T21:23:00Z" w16du:dateUtc="2025-07-07T15:23:00Z">
              <w:tcPr>
                <w:tcW w:w="3908" w:type="dxa"/>
                <w:gridSpan w:val="2"/>
              </w:tcPr>
            </w:tcPrChange>
          </w:tcPr>
          <w:p w14:paraId="636390F5" w14:textId="77777777" w:rsidR="00DA2165" w:rsidRPr="00561739" w:rsidRDefault="00DA2165" w:rsidP="00A11FF8">
            <w:pPr>
              <w:jc w:val="both"/>
              <w:rPr>
                <w:rFonts w:ascii="Times New Roman" w:hAnsi="Times New Roman" w:cs="Times New Roman"/>
                <w:sz w:val="24"/>
                <w:szCs w:val="24"/>
              </w:rPr>
            </w:pPr>
          </w:p>
        </w:tc>
        <w:tc>
          <w:tcPr>
            <w:tcW w:w="0" w:type="auto"/>
            <w:tcPrChange w:id="171" w:author="Sabrin Sultana" w:date="2025-07-07T21:23:00Z" w16du:dateUtc="2025-07-07T15:23:00Z">
              <w:tcPr>
                <w:tcW w:w="1401" w:type="dxa"/>
              </w:tcPr>
            </w:tcPrChange>
          </w:tcPr>
          <w:p w14:paraId="7DBD04A8" w14:textId="77777777" w:rsidR="00DA2165" w:rsidRPr="00561739" w:rsidRDefault="00DA2165" w:rsidP="00A11FF8">
            <w:pPr>
              <w:jc w:val="both"/>
              <w:rPr>
                <w:rFonts w:ascii="Times New Roman" w:hAnsi="Times New Roman" w:cs="Times New Roman"/>
                <w:sz w:val="24"/>
                <w:szCs w:val="24"/>
              </w:rPr>
            </w:pPr>
          </w:p>
        </w:tc>
        <w:tc>
          <w:tcPr>
            <w:tcW w:w="0" w:type="auto"/>
            <w:tcPrChange w:id="172" w:author="Sabrin Sultana" w:date="2025-07-07T21:23:00Z" w16du:dateUtc="2025-07-07T15:23:00Z">
              <w:tcPr>
                <w:tcW w:w="796" w:type="dxa"/>
              </w:tcPr>
            </w:tcPrChange>
          </w:tcPr>
          <w:p w14:paraId="57689252" w14:textId="77777777" w:rsidR="00DA2165" w:rsidRPr="00561739" w:rsidRDefault="00DA2165" w:rsidP="00A11FF8">
            <w:pPr>
              <w:jc w:val="both"/>
              <w:rPr>
                <w:rFonts w:ascii="Times New Roman" w:hAnsi="Times New Roman" w:cs="Times New Roman"/>
                <w:sz w:val="24"/>
                <w:szCs w:val="24"/>
              </w:rPr>
            </w:pPr>
          </w:p>
        </w:tc>
        <w:tc>
          <w:tcPr>
            <w:tcW w:w="0" w:type="auto"/>
            <w:tcPrChange w:id="173" w:author="Sabrin Sultana" w:date="2025-07-07T21:23:00Z" w16du:dateUtc="2025-07-07T15:23:00Z">
              <w:tcPr>
                <w:tcW w:w="1361" w:type="dxa"/>
                <w:gridSpan w:val="2"/>
              </w:tcPr>
            </w:tcPrChange>
          </w:tcPr>
          <w:p w14:paraId="61C24634" w14:textId="77777777" w:rsidR="00DA2165" w:rsidRPr="00561739" w:rsidRDefault="00DA2165" w:rsidP="00A11FF8">
            <w:pPr>
              <w:jc w:val="both"/>
              <w:rPr>
                <w:rFonts w:ascii="Times New Roman" w:hAnsi="Times New Roman" w:cs="Times New Roman"/>
                <w:sz w:val="24"/>
                <w:szCs w:val="24"/>
              </w:rPr>
            </w:pPr>
          </w:p>
        </w:tc>
      </w:tr>
      <w:tr w:rsidR="00DA2165" w:rsidRPr="00561739" w14:paraId="1A7550F7" w14:textId="77777777" w:rsidTr="008A2741">
        <w:tc>
          <w:tcPr>
            <w:tcW w:w="0" w:type="auto"/>
            <w:tcPrChange w:id="174" w:author="Sabrin Sultana" w:date="2025-07-07T21:23:00Z" w16du:dateUtc="2025-07-07T15:23:00Z">
              <w:tcPr>
                <w:tcW w:w="1886" w:type="dxa"/>
              </w:tcPr>
            </w:tcPrChange>
          </w:tcPr>
          <w:p w14:paraId="6D50E96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 xml:space="preserve">Dhaka North </w:t>
            </w:r>
          </w:p>
        </w:tc>
        <w:tc>
          <w:tcPr>
            <w:tcW w:w="0" w:type="auto"/>
            <w:tcPrChange w:id="175" w:author="Sabrin Sultana" w:date="2025-07-07T21:23:00Z" w16du:dateUtc="2025-07-07T15:23:00Z">
              <w:tcPr>
                <w:tcW w:w="3908" w:type="dxa"/>
                <w:gridSpan w:val="2"/>
              </w:tcPr>
            </w:tcPrChange>
          </w:tcPr>
          <w:p w14:paraId="5417AA5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42 (15.1)</w:t>
            </w:r>
          </w:p>
        </w:tc>
        <w:tc>
          <w:tcPr>
            <w:tcW w:w="0" w:type="auto"/>
            <w:tcPrChange w:id="176" w:author="Sabrin Sultana" w:date="2025-07-07T21:23:00Z" w16du:dateUtc="2025-07-07T15:23:00Z">
              <w:tcPr>
                <w:tcW w:w="1401" w:type="dxa"/>
              </w:tcPr>
            </w:tcPrChange>
          </w:tcPr>
          <w:p w14:paraId="2AEE271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178 (84.9)</w:t>
            </w:r>
          </w:p>
        </w:tc>
        <w:tc>
          <w:tcPr>
            <w:tcW w:w="0" w:type="auto"/>
            <w:tcPrChange w:id="177" w:author="Sabrin Sultana" w:date="2025-07-07T21:23:00Z" w16du:dateUtc="2025-07-07T15:23:00Z">
              <w:tcPr>
                <w:tcW w:w="796" w:type="dxa"/>
              </w:tcPr>
            </w:tcPrChange>
          </w:tcPr>
          <w:p w14:paraId="0D5F722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279 (61.1)</w:t>
            </w:r>
          </w:p>
        </w:tc>
        <w:tc>
          <w:tcPr>
            <w:tcW w:w="0" w:type="auto"/>
            <w:tcPrChange w:id="178" w:author="Sabrin Sultana" w:date="2025-07-07T21:23:00Z" w16du:dateUtc="2025-07-07T15:23:00Z">
              <w:tcPr>
                <w:tcW w:w="1361" w:type="dxa"/>
                <w:gridSpan w:val="2"/>
              </w:tcPr>
            </w:tcPrChange>
          </w:tcPr>
          <w:p w14:paraId="21AA39B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0.303</w:t>
            </w:r>
          </w:p>
        </w:tc>
      </w:tr>
      <w:tr w:rsidR="00DA2165" w:rsidRPr="00561739" w14:paraId="2EFB6D8F" w14:textId="77777777" w:rsidTr="008A2741">
        <w:tc>
          <w:tcPr>
            <w:tcW w:w="0" w:type="auto"/>
            <w:tcPrChange w:id="179" w:author="Sabrin Sultana" w:date="2025-07-07T21:23:00Z" w16du:dateUtc="2025-07-07T15:23:00Z">
              <w:tcPr>
                <w:tcW w:w="1886" w:type="dxa"/>
              </w:tcPr>
            </w:tcPrChange>
          </w:tcPr>
          <w:p w14:paraId="21AFD6A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Dhaka South</w:t>
            </w:r>
          </w:p>
        </w:tc>
        <w:tc>
          <w:tcPr>
            <w:tcW w:w="0" w:type="auto"/>
            <w:tcPrChange w:id="180" w:author="Sabrin Sultana" w:date="2025-07-07T21:23:00Z" w16du:dateUtc="2025-07-07T15:23:00Z">
              <w:tcPr>
                <w:tcW w:w="3908" w:type="dxa"/>
                <w:gridSpan w:val="2"/>
              </w:tcPr>
            </w:tcPrChange>
          </w:tcPr>
          <w:p w14:paraId="71CA334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25 (19.2)</w:t>
            </w:r>
          </w:p>
        </w:tc>
        <w:tc>
          <w:tcPr>
            <w:tcW w:w="0" w:type="auto"/>
            <w:tcPrChange w:id="181" w:author="Sabrin Sultana" w:date="2025-07-07T21:23:00Z" w16du:dateUtc="2025-07-07T15:23:00Z">
              <w:tcPr>
                <w:tcW w:w="1401" w:type="dxa"/>
              </w:tcPr>
            </w:tcPrChange>
          </w:tcPr>
          <w:p w14:paraId="751E4BF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111 (80.8)</w:t>
            </w:r>
          </w:p>
        </w:tc>
        <w:tc>
          <w:tcPr>
            <w:tcW w:w="0" w:type="auto"/>
            <w:tcPrChange w:id="182" w:author="Sabrin Sultana" w:date="2025-07-07T21:23:00Z" w16du:dateUtc="2025-07-07T15:23:00Z">
              <w:tcPr>
                <w:tcW w:w="796" w:type="dxa"/>
              </w:tcPr>
            </w:tcPrChange>
          </w:tcPr>
          <w:p w14:paraId="2655117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130 (28.4)</w:t>
            </w:r>
          </w:p>
        </w:tc>
        <w:tc>
          <w:tcPr>
            <w:tcW w:w="0" w:type="auto"/>
            <w:tcPrChange w:id="183" w:author="Sabrin Sultana" w:date="2025-07-07T21:23:00Z" w16du:dateUtc="2025-07-07T15:23:00Z">
              <w:tcPr>
                <w:tcW w:w="1361" w:type="dxa"/>
                <w:gridSpan w:val="2"/>
              </w:tcPr>
            </w:tcPrChange>
          </w:tcPr>
          <w:p w14:paraId="288C71EE" w14:textId="77777777" w:rsidR="00DA2165" w:rsidRPr="00561739" w:rsidRDefault="00DA2165" w:rsidP="00A11FF8">
            <w:pPr>
              <w:jc w:val="both"/>
              <w:rPr>
                <w:rFonts w:ascii="Times New Roman" w:hAnsi="Times New Roman" w:cs="Times New Roman"/>
                <w:sz w:val="24"/>
                <w:szCs w:val="24"/>
              </w:rPr>
            </w:pPr>
          </w:p>
        </w:tc>
      </w:tr>
      <w:tr w:rsidR="00DA2165" w:rsidRPr="00561739" w14:paraId="2BC9BF17" w14:textId="77777777" w:rsidTr="008A2741">
        <w:tc>
          <w:tcPr>
            <w:tcW w:w="0" w:type="auto"/>
            <w:tcPrChange w:id="184" w:author="Sabrin Sultana" w:date="2025-07-07T21:23:00Z" w16du:dateUtc="2025-07-07T15:23:00Z">
              <w:tcPr>
                <w:tcW w:w="1886" w:type="dxa"/>
              </w:tcPr>
            </w:tcPrChange>
          </w:tcPr>
          <w:p w14:paraId="7EA6E65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Outside Dhaka</w:t>
            </w:r>
          </w:p>
        </w:tc>
        <w:tc>
          <w:tcPr>
            <w:tcW w:w="0" w:type="auto"/>
            <w:tcPrChange w:id="185" w:author="Sabrin Sultana" w:date="2025-07-07T21:23:00Z" w16du:dateUtc="2025-07-07T15:23:00Z">
              <w:tcPr>
                <w:tcW w:w="3908" w:type="dxa"/>
                <w:gridSpan w:val="2"/>
              </w:tcPr>
            </w:tcPrChange>
          </w:tcPr>
          <w:p w14:paraId="63DF2D7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11 (22.9)</w:t>
            </w:r>
          </w:p>
        </w:tc>
        <w:tc>
          <w:tcPr>
            <w:tcW w:w="0" w:type="auto"/>
            <w:tcPrChange w:id="186" w:author="Sabrin Sultana" w:date="2025-07-07T21:23:00Z" w16du:dateUtc="2025-07-07T15:23:00Z">
              <w:tcPr>
                <w:tcW w:w="1401" w:type="dxa"/>
              </w:tcPr>
            </w:tcPrChange>
          </w:tcPr>
          <w:p w14:paraId="03E0C96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37 (77.1)</w:t>
            </w:r>
          </w:p>
        </w:tc>
        <w:tc>
          <w:tcPr>
            <w:tcW w:w="0" w:type="auto"/>
            <w:tcPrChange w:id="187" w:author="Sabrin Sultana" w:date="2025-07-07T21:23:00Z" w16du:dateUtc="2025-07-07T15:23:00Z">
              <w:tcPr>
                <w:tcW w:w="796" w:type="dxa"/>
              </w:tcPr>
            </w:tcPrChange>
          </w:tcPr>
          <w:p w14:paraId="619A9E8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48 (10.5)</w:t>
            </w:r>
          </w:p>
        </w:tc>
        <w:tc>
          <w:tcPr>
            <w:tcW w:w="0" w:type="auto"/>
            <w:tcPrChange w:id="188" w:author="Sabrin Sultana" w:date="2025-07-07T21:23:00Z" w16du:dateUtc="2025-07-07T15:23:00Z">
              <w:tcPr>
                <w:tcW w:w="1361" w:type="dxa"/>
                <w:gridSpan w:val="2"/>
              </w:tcPr>
            </w:tcPrChange>
          </w:tcPr>
          <w:p w14:paraId="03C15AEC" w14:textId="77777777" w:rsidR="00DA2165" w:rsidRPr="00561739" w:rsidRDefault="00DA2165" w:rsidP="00A11FF8">
            <w:pPr>
              <w:jc w:val="both"/>
              <w:rPr>
                <w:rFonts w:ascii="Times New Roman" w:hAnsi="Times New Roman" w:cs="Times New Roman"/>
                <w:sz w:val="24"/>
                <w:szCs w:val="24"/>
              </w:rPr>
            </w:pPr>
          </w:p>
        </w:tc>
      </w:tr>
      <w:tr w:rsidR="00DA2165" w:rsidRPr="00561739" w14:paraId="6954506D" w14:textId="77777777" w:rsidTr="008A2741">
        <w:tc>
          <w:tcPr>
            <w:tcW w:w="0" w:type="auto"/>
            <w:tcPrChange w:id="189" w:author="Sabrin Sultana" w:date="2025-07-07T21:23:00Z" w16du:dateUtc="2025-07-07T15:23:00Z">
              <w:tcPr>
                <w:tcW w:w="1886" w:type="dxa"/>
              </w:tcPr>
            </w:tcPrChange>
          </w:tcPr>
          <w:p w14:paraId="75B4A766" w14:textId="507C91FB" w:rsidR="00DA2165" w:rsidRPr="00690345" w:rsidRDefault="00DA2165" w:rsidP="00A11FF8">
            <w:pPr>
              <w:jc w:val="both"/>
              <w:rPr>
                <w:rFonts w:ascii="Times New Roman" w:hAnsi="Times New Roman" w:cs="Times New Roman"/>
                <w:b/>
                <w:bCs/>
                <w:sz w:val="24"/>
                <w:szCs w:val="24"/>
              </w:rPr>
            </w:pPr>
            <w:r w:rsidRPr="00690345">
              <w:rPr>
                <w:rFonts w:ascii="Times New Roman" w:hAnsi="Times New Roman" w:cs="Times New Roman"/>
                <w:b/>
                <w:bCs/>
                <w:sz w:val="24"/>
                <w:szCs w:val="24"/>
              </w:rPr>
              <w:t>Distance</w:t>
            </w:r>
            <w:r w:rsidR="0047094E">
              <w:rPr>
                <w:rFonts w:ascii="Times New Roman" w:hAnsi="Times New Roman" w:cs="Times New Roman"/>
                <w:b/>
                <w:bCs/>
                <w:sz w:val="24"/>
                <w:szCs w:val="24"/>
              </w:rPr>
              <w:t>:</w:t>
            </w:r>
            <w:r w:rsidRPr="00690345">
              <w:rPr>
                <w:rFonts w:ascii="Times New Roman" w:hAnsi="Times New Roman" w:cs="Times New Roman"/>
                <w:b/>
                <w:bCs/>
                <w:sz w:val="24"/>
                <w:szCs w:val="24"/>
              </w:rPr>
              <w:t xml:space="preserve"> </w:t>
            </w:r>
            <w:r w:rsidR="0047094E">
              <w:rPr>
                <w:rFonts w:ascii="Times New Roman" w:hAnsi="Times New Roman" w:cs="Times New Roman"/>
                <w:b/>
                <w:bCs/>
                <w:sz w:val="24"/>
                <w:szCs w:val="24"/>
              </w:rPr>
              <w:t xml:space="preserve">Patient </w:t>
            </w:r>
            <w:r w:rsidRPr="00690345">
              <w:rPr>
                <w:rFonts w:ascii="Times New Roman" w:hAnsi="Times New Roman" w:cs="Times New Roman"/>
                <w:b/>
                <w:bCs/>
                <w:sz w:val="24"/>
                <w:szCs w:val="24"/>
              </w:rPr>
              <w:t>residence to IDH</w:t>
            </w:r>
          </w:p>
        </w:tc>
        <w:tc>
          <w:tcPr>
            <w:tcW w:w="0" w:type="auto"/>
            <w:tcPrChange w:id="190" w:author="Sabrin Sultana" w:date="2025-07-07T21:23:00Z" w16du:dateUtc="2025-07-07T15:23:00Z">
              <w:tcPr>
                <w:tcW w:w="3908" w:type="dxa"/>
                <w:gridSpan w:val="2"/>
              </w:tcPr>
            </w:tcPrChange>
          </w:tcPr>
          <w:p w14:paraId="2E86F04A" w14:textId="77777777" w:rsidR="00DA2165" w:rsidRPr="00561739" w:rsidRDefault="00DA2165" w:rsidP="00A11FF8">
            <w:pPr>
              <w:jc w:val="both"/>
              <w:rPr>
                <w:rFonts w:ascii="Times New Roman" w:hAnsi="Times New Roman" w:cs="Times New Roman"/>
                <w:sz w:val="24"/>
                <w:szCs w:val="24"/>
              </w:rPr>
            </w:pPr>
          </w:p>
        </w:tc>
        <w:tc>
          <w:tcPr>
            <w:tcW w:w="0" w:type="auto"/>
            <w:tcPrChange w:id="191" w:author="Sabrin Sultana" w:date="2025-07-07T21:23:00Z" w16du:dateUtc="2025-07-07T15:23:00Z">
              <w:tcPr>
                <w:tcW w:w="1401" w:type="dxa"/>
              </w:tcPr>
            </w:tcPrChange>
          </w:tcPr>
          <w:p w14:paraId="09BD00A8" w14:textId="77777777" w:rsidR="00DA2165" w:rsidRPr="00561739" w:rsidRDefault="00DA2165" w:rsidP="00A11FF8">
            <w:pPr>
              <w:jc w:val="both"/>
              <w:rPr>
                <w:rFonts w:ascii="Times New Roman" w:hAnsi="Times New Roman" w:cs="Times New Roman"/>
                <w:sz w:val="24"/>
                <w:szCs w:val="24"/>
              </w:rPr>
            </w:pPr>
          </w:p>
        </w:tc>
        <w:tc>
          <w:tcPr>
            <w:tcW w:w="0" w:type="auto"/>
            <w:tcPrChange w:id="192" w:author="Sabrin Sultana" w:date="2025-07-07T21:23:00Z" w16du:dateUtc="2025-07-07T15:23:00Z">
              <w:tcPr>
                <w:tcW w:w="796" w:type="dxa"/>
              </w:tcPr>
            </w:tcPrChange>
          </w:tcPr>
          <w:p w14:paraId="32CEE23B" w14:textId="77777777" w:rsidR="00DA2165" w:rsidRPr="00561739" w:rsidRDefault="00DA2165" w:rsidP="00A11FF8">
            <w:pPr>
              <w:jc w:val="both"/>
              <w:rPr>
                <w:rFonts w:ascii="Times New Roman" w:hAnsi="Times New Roman" w:cs="Times New Roman"/>
                <w:sz w:val="24"/>
                <w:szCs w:val="24"/>
              </w:rPr>
            </w:pPr>
          </w:p>
        </w:tc>
        <w:tc>
          <w:tcPr>
            <w:tcW w:w="0" w:type="auto"/>
            <w:tcPrChange w:id="193" w:author="Sabrin Sultana" w:date="2025-07-07T21:23:00Z" w16du:dateUtc="2025-07-07T15:23:00Z">
              <w:tcPr>
                <w:tcW w:w="1361" w:type="dxa"/>
                <w:gridSpan w:val="2"/>
              </w:tcPr>
            </w:tcPrChange>
          </w:tcPr>
          <w:p w14:paraId="45C9C9ED" w14:textId="77777777" w:rsidR="00DA2165" w:rsidRPr="00561739" w:rsidRDefault="00DA2165" w:rsidP="00A11FF8">
            <w:pPr>
              <w:jc w:val="both"/>
              <w:rPr>
                <w:rFonts w:ascii="Times New Roman" w:hAnsi="Times New Roman" w:cs="Times New Roman"/>
                <w:sz w:val="24"/>
                <w:szCs w:val="24"/>
              </w:rPr>
            </w:pPr>
          </w:p>
        </w:tc>
      </w:tr>
      <w:tr w:rsidR="00DA2165" w:rsidRPr="00561739" w14:paraId="5967954B" w14:textId="77777777" w:rsidTr="008A2741">
        <w:tc>
          <w:tcPr>
            <w:tcW w:w="0" w:type="auto"/>
            <w:tcPrChange w:id="194" w:author="Sabrin Sultana" w:date="2025-07-07T21:23:00Z" w16du:dateUtc="2025-07-07T15:23:00Z">
              <w:tcPr>
                <w:tcW w:w="1886" w:type="dxa"/>
              </w:tcPr>
            </w:tcPrChange>
          </w:tcPr>
          <w:p w14:paraId="629E62C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&lt;10 (below avg)</w:t>
            </w:r>
          </w:p>
        </w:tc>
        <w:tc>
          <w:tcPr>
            <w:tcW w:w="0" w:type="auto"/>
            <w:tcPrChange w:id="195" w:author="Sabrin Sultana" w:date="2025-07-07T21:23:00Z" w16du:dateUtc="2025-07-07T15:23:00Z">
              <w:tcPr>
                <w:tcW w:w="3908" w:type="dxa"/>
                <w:gridSpan w:val="2"/>
              </w:tcPr>
            </w:tcPrChange>
          </w:tcPr>
          <w:p w14:paraId="7141405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55 (22.1)</w:t>
            </w:r>
          </w:p>
        </w:tc>
        <w:tc>
          <w:tcPr>
            <w:tcW w:w="0" w:type="auto"/>
            <w:tcPrChange w:id="196" w:author="Sabrin Sultana" w:date="2025-07-07T21:23:00Z" w16du:dateUtc="2025-07-07T15:23:00Z">
              <w:tcPr>
                <w:tcW w:w="1401" w:type="dxa"/>
              </w:tcPr>
            </w:tcPrChange>
          </w:tcPr>
          <w:p w14:paraId="6F4D483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194 (77.9)</w:t>
            </w:r>
          </w:p>
        </w:tc>
        <w:tc>
          <w:tcPr>
            <w:tcW w:w="0" w:type="auto"/>
            <w:tcPrChange w:id="197" w:author="Sabrin Sultana" w:date="2025-07-07T21:23:00Z" w16du:dateUtc="2025-07-07T15:23:00Z">
              <w:tcPr>
                <w:tcW w:w="796" w:type="dxa"/>
              </w:tcPr>
            </w:tcPrChange>
          </w:tcPr>
          <w:p w14:paraId="02D7D89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249 (54.5)</w:t>
            </w:r>
          </w:p>
        </w:tc>
        <w:tc>
          <w:tcPr>
            <w:tcW w:w="0" w:type="auto"/>
            <w:tcPrChange w:id="198" w:author="Sabrin Sultana" w:date="2025-07-07T21:23:00Z" w16du:dateUtc="2025-07-07T15:23:00Z">
              <w:tcPr>
                <w:tcW w:w="1361" w:type="dxa"/>
                <w:gridSpan w:val="2"/>
              </w:tcPr>
            </w:tcPrChange>
          </w:tcPr>
          <w:p w14:paraId="2D9C1F4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0.002</w:t>
            </w:r>
          </w:p>
        </w:tc>
      </w:tr>
      <w:tr w:rsidR="00DA2165" w:rsidRPr="00561739" w14:paraId="48D75B7D" w14:textId="77777777" w:rsidTr="008A2741">
        <w:tc>
          <w:tcPr>
            <w:tcW w:w="0" w:type="auto"/>
            <w:tcPrChange w:id="199" w:author="Sabrin Sultana" w:date="2025-07-07T21:23:00Z" w16du:dateUtc="2025-07-07T15:23:00Z">
              <w:tcPr>
                <w:tcW w:w="1886" w:type="dxa"/>
              </w:tcPr>
            </w:tcPrChange>
          </w:tcPr>
          <w:p w14:paraId="75D7542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&gt;=10 (above avg)</w:t>
            </w:r>
          </w:p>
        </w:tc>
        <w:tc>
          <w:tcPr>
            <w:tcW w:w="0" w:type="auto"/>
            <w:tcPrChange w:id="200" w:author="Sabrin Sultana" w:date="2025-07-07T21:23:00Z" w16du:dateUtc="2025-07-07T15:23:00Z">
              <w:tcPr>
                <w:tcW w:w="3908" w:type="dxa"/>
                <w:gridSpan w:val="2"/>
              </w:tcPr>
            </w:tcPrChange>
          </w:tcPr>
          <w:p w14:paraId="60C5652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23 (11.1)</w:t>
            </w:r>
          </w:p>
        </w:tc>
        <w:tc>
          <w:tcPr>
            <w:tcW w:w="0" w:type="auto"/>
            <w:tcPrChange w:id="201" w:author="Sabrin Sultana" w:date="2025-07-07T21:23:00Z" w16du:dateUtc="2025-07-07T15:23:00Z">
              <w:tcPr>
                <w:tcW w:w="1401" w:type="dxa"/>
              </w:tcPr>
            </w:tcPrChange>
          </w:tcPr>
          <w:p w14:paraId="0FC6F13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185 (88.9)</w:t>
            </w:r>
          </w:p>
        </w:tc>
        <w:tc>
          <w:tcPr>
            <w:tcW w:w="0" w:type="auto"/>
            <w:tcPrChange w:id="202" w:author="Sabrin Sultana" w:date="2025-07-07T21:23:00Z" w16du:dateUtc="2025-07-07T15:23:00Z">
              <w:tcPr>
                <w:tcW w:w="796" w:type="dxa"/>
              </w:tcPr>
            </w:tcPrChange>
          </w:tcPr>
          <w:p w14:paraId="5E20DFF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208 (45.5)</w:t>
            </w:r>
          </w:p>
        </w:tc>
        <w:tc>
          <w:tcPr>
            <w:tcW w:w="0" w:type="auto"/>
            <w:tcPrChange w:id="203" w:author="Sabrin Sultana" w:date="2025-07-07T21:23:00Z" w16du:dateUtc="2025-07-07T15:23:00Z">
              <w:tcPr>
                <w:tcW w:w="1361" w:type="dxa"/>
                <w:gridSpan w:val="2"/>
              </w:tcPr>
            </w:tcPrChange>
          </w:tcPr>
          <w:p w14:paraId="2E3BD7ED" w14:textId="77777777" w:rsidR="00DA2165" w:rsidRPr="00561739" w:rsidRDefault="00DA2165" w:rsidP="00A11FF8">
            <w:pPr>
              <w:jc w:val="both"/>
              <w:rPr>
                <w:rFonts w:ascii="Times New Roman" w:hAnsi="Times New Roman" w:cs="Times New Roman"/>
                <w:sz w:val="24"/>
                <w:szCs w:val="24"/>
              </w:rPr>
            </w:pPr>
          </w:p>
        </w:tc>
      </w:tr>
      <w:tr w:rsidR="00DA2165" w:rsidRPr="00561739" w14:paraId="7CFB9AB8" w14:textId="77777777" w:rsidTr="008A2741">
        <w:tc>
          <w:tcPr>
            <w:tcW w:w="0" w:type="auto"/>
            <w:tcPrChange w:id="204" w:author="Sabrin Sultana" w:date="2025-07-07T21:23:00Z" w16du:dateUtc="2025-07-07T15:23:00Z">
              <w:tcPr>
                <w:tcW w:w="1886" w:type="dxa"/>
              </w:tcPr>
            </w:tcPrChange>
          </w:tcPr>
          <w:p w14:paraId="08DDB3B0" w14:textId="77777777" w:rsidR="00DA2165" w:rsidRPr="00962ACC" w:rsidRDefault="00DA2165" w:rsidP="00A11FF8">
            <w:pPr>
              <w:jc w:val="both"/>
              <w:rPr>
                <w:rFonts w:ascii="Times New Roman" w:hAnsi="Times New Roman" w:cs="Times New Roman"/>
                <w:b/>
                <w:bCs/>
                <w:sz w:val="24"/>
                <w:szCs w:val="24"/>
              </w:rPr>
            </w:pPr>
            <w:r w:rsidRPr="00962ACC">
              <w:rPr>
                <w:rFonts w:ascii="Times New Roman" w:hAnsi="Times New Roman" w:cs="Times New Roman"/>
                <w:b/>
                <w:bCs/>
                <w:sz w:val="24"/>
                <w:szCs w:val="24"/>
              </w:rPr>
              <w:t>Know about IDH before</w:t>
            </w:r>
          </w:p>
        </w:tc>
        <w:tc>
          <w:tcPr>
            <w:tcW w:w="0" w:type="auto"/>
            <w:tcPrChange w:id="205" w:author="Sabrin Sultana" w:date="2025-07-07T21:23:00Z" w16du:dateUtc="2025-07-07T15:23:00Z">
              <w:tcPr>
                <w:tcW w:w="3908" w:type="dxa"/>
                <w:gridSpan w:val="2"/>
              </w:tcPr>
            </w:tcPrChange>
          </w:tcPr>
          <w:p w14:paraId="3C432248" w14:textId="77777777" w:rsidR="00DA2165" w:rsidRPr="00561739" w:rsidRDefault="00DA2165" w:rsidP="00A11FF8">
            <w:pPr>
              <w:jc w:val="both"/>
              <w:rPr>
                <w:rFonts w:ascii="Times New Roman" w:hAnsi="Times New Roman" w:cs="Times New Roman"/>
                <w:sz w:val="24"/>
                <w:szCs w:val="24"/>
              </w:rPr>
            </w:pPr>
          </w:p>
        </w:tc>
        <w:tc>
          <w:tcPr>
            <w:tcW w:w="0" w:type="auto"/>
            <w:tcPrChange w:id="206" w:author="Sabrin Sultana" w:date="2025-07-07T21:23:00Z" w16du:dateUtc="2025-07-07T15:23:00Z">
              <w:tcPr>
                <w:tcW w:w="1401" w:type="dxa"/>
              </w:tcPr>
            </w:tcPrChange>
          </w:tcPr>
          <w:p w14:paraId="7686F899" w14:textId="77777777" w:rsidR="00DA2165" w:rsidRPr="00561739" w:rsidRDefault="00DA2165" w:rsidP="00A11FF8">
            <w:pPr>
              <w:jc w:val="both"/>
              <w:rPr>
                <w:rFonts w:ascii="Times New Roman" w:hAnsi="Times New Roman" w:cs="Times New Roman"/>
                <w:sz w:val="24"/>
                <w:szCs w:val="24"/>
              </w:rPr>
            </w:pPr>
          </w:p>
        </w:tc>
        <w:tc>
          <w:tcPr>
            <w:tcW w:w="0" w:type="auto"/>
            <w:tcPrChange w:id="207" w:author="Sabrin Sultana" w:date="2025-07-07T21:23:00Z" w16du:dateUtc="2025-07-07T15:23:00Z">
              <w:tcPr>
                <w:tcW w:w="796" w:type="dxa"/>
              </w:tcPr>
            </w:tcPrChange>
          </w:tcPr>
          <w:p w14:paraId="32FBFA9F" w14:textId="77777777" w:rsidR="00DA2165" w:rsidRPr="00561739" w:rsidRDefault="00DA2165" w:rsidP="00A11FF8">
            <w:pPr>
              <w:jc w:val="both"/>
              <w:rPr>
                <w:rFonts w:ascii="Times New Roman" w:hAnsi="Times New Roman" w:cs="Times New Roman"/>
                <w:sz w:val="24"/>
                <w:szCs w:val="24"/>
              </w:rPr>
            </w:pPr>
          </w:p>
        </w:tc>
        <w:tc>
          <w:tcPr>
            <w:tcW w:w="0" w:type="auto"/>
            <w:tcPrChange w:id="208" w:author="Sabrin Sultana" w:date="2025-07-07T21:23:00Z" w16du:dateUtc="2025-07-07T15:23:00Z">
              <w:tcPr>
                <w:tcW w:w="1361" w:type="dxa"/>
                <w:gridSpan w:val="2"/>
              </w:tcPr>
            </w:tcPrChange>
          </w:tcPr>
          <w:p w14:paraId="07CA751D" w14:textId="77777777" w:rsidR="00DA2165" w:rsidRPr="00561739" w:rsidRDefault="00DA2165" w:rsidP="00A11FF8">
            <w:pPr>
              <w:jc w:val="both"/>
              <w:rPr>
                <w:rFonts w:ascii="Times New Roman" w:hAnsi="Times New Roman" w:cs="Times New Roman"/>
                <w:sz w:val="24"/>
                <w:szCs w:val="24"/>
              </w:rPr>
            </w:pPr>
          </w:p>
        </w:tc>
      </w:tr>
      <w:tr w:rsidR="00DA2165" w:rsidRPr="00561739" w14:paraId="6BFB7152" w14:textId="77777777" w:rsidTr="008A2741">
        <w:tc>
          <w:tcPr>
            <w:tcW w:w="0" w:type="auto"/>
            <w:tcPrChange w:id="209" w:author="Sabrin Sultana" w:date="2025-07-07T21:23:00Z" w16du:dateUtc="2025-07-07T15:23:00Z">
              <w:tcPr>
                <w:tcW w:w="1886" w:type="dxa"/>
              </w:tcPr>
            </w:tcPrChange>
          </w:tcPr>
          <w:p w14:paraId="5B6B861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Yes</w:t>
            </w:r>
          </w:p>
        </w:tc>
        <w:tc>
          <w:tcPr>
            <w:tcW w:w="0" w:type="auto"/>
            <w:tcPrChange w:id="210" w:author="Sabrin Sultana" w:date="2025-07-07T21:23:00Z" w16du:dateUtc="2025-07-07T15:23:00Z">
              <w:tcPr>
                <w:tcW w:w="3908" w:type="dxa"/>
                <w:gridSpan w:val="2"/>
              </w:tcPr>
            </w:tcPrChange>
          </w:tcPr>
          <w:p w14:paraId="47042D4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46 (13.4)</w:t>
            </w:r>
          </w:p>
        </w:tc>
        <w:tc>
          <w:tcPr>
            <w:tcW w:w="0" w:type="auto"/>
            <w:tcPrChange w:id="211" w:author="Sabrin Sultana" w:date="2025-07-07T21:23:00Z" w16du:dateUtc="2025-07-07T15:23:00Z">
              <w:tcPr>
                <w:tcW w:w="1401" w:type="dxa"/>
              </w:tcPr>
            </w:tcPrChange>
          </w:tcPr>
          <w:p w14:paraId="064A89A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297 (86.6)</w:t>
            </w:r>
          </w:p>
        </w:tc>
        <w:tc>
          <w:tcPr>
            <w:tcW w:w="0" w:type="auto"/>
            <w:tcPrChange w:id="212" w:author="Sabrin Sultana" w:date="2025-07-07T21:23:00Z" w16du:dateUtc="2025-07-07T15:23:00Z">
              <w:tcPr>
                <w:tcW w:w="796" w:type="dxa"/>
              </w:tcPr>
            </w:tcPrChange>
          </w:tcPr>
          <w:p w14:paraId="748F019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343 (75.1)</w:t>
            </w:r>
          </w:p>
        </w:tc>
        <w:tc>
          <w:tcPr>
            <w:tcW w:w="0" w:type="auto"/>
            <w:tcPrChange w:id="213" w:author="Sabrin Sultana" w:date="2025-07-07T21:23:00Z" w16du:dateUtc="2025-07-07T15:23:00Z">
              <w:tcPr>
                <w:tcW w:w="1361" w:type="dxa"/>
                <w:gridSpan w:val="2"/>
              </w:tcPr>
            </w:tcPrChange>
          </w:tcPr>
          <w:p w14:paraId="2D3BD8D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DA2165" w:rsidRPr="00561739" w14:paraId="5E358BD3" w14:textId="77777777" w:rsidTr="008A2741">
        <w:tc>
          <w:tcPr>
            <w:tcW w:w="0" w:type="auto"/>
            <w:tcPrChange w:id="214" w:author="Sabrin Sultana" w:date="2025-07-07T21:23:00Z" w16du:dateUtc="2025-07-07T15:23:00Z">
              <w:tcPr>
                <w:tcW w:w="1886" w:type="dxa"/>
              </w:tcPr>
            </w:tcPrChange>
          </w:tcPr>
          <w:p w14:paraId="28374B3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No</w:t>
            </w:r>
          </w:p>
        </w:tc>
        <w:tc>
          <w:tcPr>
            <w:tcW w:w="0" w:type="auto"/>
            <w:tcPrChange w:id="215" w:author="Sabrin Sultana" w:date="2025-07-07T21:23:00Z" w16du:dateUtc="2025-07-07T15:23:00Z">
              <w:tcPr>
                <w:tcW w:w="3908" w:type="dxa"/>
                <w:gridSpan w:val="2"/>
              </w:tcPr>
            </w:tcPrChange>
          </w:tcPr>
          <w:p w14:paraId="6C4DD46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32 (28.1)</w:t>
            </w:r>
          </w:p>
        </w:tc>
        <w:tc>
          <w:tcPr>
            <w:tcW w:w="0" w:type="auto"/>
            <w:tcPrChange w:id="216" w:author="Sabrin Sultana" w:date="2025-07-07T21:23:00Z" w16du:dateUtc="2025-07-07T15:23:00Z">
              <w:tcPr>
                <w:tcW w:w="1401" w:type="dxa"/>
              </w:tcPr>
            </w:tcPrChange>
          </w:tcPr>
          <w:p w14:paraId="00DA2F3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82 (71.9)</w:t>
            </w:r>
          </w:p>
        </w:tc>
        <w:tc>
          <w:tcPr>
            <w:tcW w:w="0" w:type="auto"/>
            <w:tcPrChange w:id="217" w:author="Sabrin Sultana" w:date="2025-07-07T21:23:00Z" w16du:dateUtc="2025-07-07T15:23:00Z">
              <w:tcPr>
                <w:tcW w:w="796" w:type="dxa"/>
              </w:tcPr>
            </w:tcPrChange>
          </w:tcPr>
          <w:p w14:paraId="4D5202A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114 (24.9)</w:t>
            </w:r>
          </w:p>
        </w:tc>
        <w:tc>
          <w:tcPr>
            <w:tcW w:w="0" w:type="auto"/>
            <w:tcPrChange w:id="218" w:author="Sabrin Sultana" w:date="2025-07-07T21:23:00Z" w16du:dateUtc="2025-07-07T15:23:00Z">
              <w:tcPr>
                <w:tcW w:w="1361" w:type="dxa"/>
                <w:gridSpan w:val="2"/>
              </w:tcPr>
            </w:tcPrChange>
          </w:tcPr>
          <w:p w14:paraId="5E3CD147" w14:textId="77777777" w:rsidR="00DA2165" w:rsidRPr="00561739" w:rsidRDefault="00DA2165" w:rsidP="00A11FF8">
            <w:pPr>
              <w:jc w:val="both"/>
              <w:rPr>
                <w:rFonts w:ascii="Times New Roman" w:hAnsi="Times New Roman" w:cs="Times New Roman"/>
                <w:sz w:val="24"/>
                <w:szCs w:val="24"/>
              </w:rPr>
            </w:pPr>
          </w:p>
        </w:tc>
      </w:tr>
      <w:tr w:rsidR="00DA2165" w:rsidRPr="00561739" w14:paraId="40C0967E" w14:textId="77777777" w:rsidTr="008A2741">
        <w:tc>
          <w:tcPr>
            <w:tcW w:w="0" w:type="auto"/>
            <w:tcPrChange w:id="219" w:author="Sabrin Sultana" w:date="2025-07-07T21:23:00Z" w16du:dateUtc="2025-07-07T15:23:00Z">
              <w:tcPr>
                <w:tcW w:w="1886" w:type="dxa"/>
              </w:tcPr>
            </w:tcPrChange>
          </w:tcPr>
          <w:p w14:paraId="4742013B" w14:textId="0E89EDE1" w:rsidR="00DA2165" w:rsidRPr="00962ACC" w:rsidRDefault="00DA2165" w:rsidP="00A11FF8">
            <w:pPr>
              <w:jc w:val="both"/>
              <w:rPr>
                <w:rFonts w:ascii="Times New Roman" w:hAnsi="Times New Roman" w:cs="Times New Roman"/>
                <w:b/>
                <w:bCs/>
                <w:sz w:val="24"/>
                <w:szCs w:val="24"/>
              </w:rPr>
            </w:pPr>
            <w:r w:rsidRPr="00962ACC">
              <w:rPr>
                <w:rFonts w:ascii="Times New Roman" w:hAnsi="Times New Roman" w:cs="Times New Roman"/>
                <w:b/>
                <w:bCs/>
                <w:sz w:val="24"/>
                <w:szCs w:val="24"/>
              </w:rPr>
              <w:t>Hear</w:t>
            </w:r>
            <w:r w:rsidR="00962ACC" w:rsidRPr="00962ACC">
              <w:rPr>
                <w:rFonts w:ascii="Times New Roman" w:hAnsi="Times New Roman" w:cs="Times New Roman"/>
                <w:b/>
                <w:bCs/>
                <w:sz w:val="24"/>
                <w:szCs w:val="24"/>
              </w:rPr>
              <w:t>d</w:t>
            </w:r>
            <w:r w:rsidRPr="00962ACC">
              <w:rPr>
                <w:rFonts w:ascii="Times New Roman" w:hAnsi="Times New Roman" w:cs="Times New Roman"/>
                <w:b/>
                <w:bCs/>
                <w:sz w:val="24"/>
                <w:szCs w:val="24"/>
              </w:rPr>
              <w:t xml:space="preserve"> about IDH</w:t>
            </w:r>
          </w:p>
        </w:tc>
        <w:tc>
          <w:tcPr>
            <w:tcW w:w="0" w:type="auto"/>
            <w:tcPrChange w:id="220" w:author="Sabrin Sultana" w:date="2025-07-07T21:23:00Z" w16du:dateUtc="2025-07-07T15:23:00Z">
              <w:tcPr>
                <w:tcW w:w="3908" w:type="dxa"/>
                <w:gridSpan w:val="2"/>
              </w:tcPr>
            </w:tcPrChange>
          </w:tcPr>
          <w:p w14:paraId="4A361DA2" w14:textId="77777777" w:rsidR="00DA2165" w:rsidRPr="00561739" w:rsidRDefault="00DA2165" w:rsidP="00A11FF8">
            <w:pPr>
              <w:jc w:val="both"/>
              <w:rPr>
                <w:rFonts w:ascii="Times New Roman" w:hAnsi="Times New Roman" w:cs="Times New Roman"/>
                <w:sz w:val="24"/>
                <w:szCs w:val="24"/>
              </w:rPr>
            </w:pPr>
          </w:p>
        </w:tc>
        <w:tc>
          <w:tcPr>
            <w:tcW w:w="0" w:type="auto"/>
            <w:tcPrChange w:id="221" w:author="Sabrin Sultana" w:date="2025-07-07T21:23:00Z" w16du:dateUtc="2025-07-07T15:23:00Z">
              <w:tcPr>
                <w:tcW w:w="1401" w:type="dxa"/>
              </w:tcPr>
            </w:tcPrChange>
          </w:tcPr>
          <w:p w14:paraId="191BAA98" w14:textId="77777777" w:rsidR="00DA2165" w:rsidRPr="00561739" w:rsidRDefault="00DA2165" w:rsidP="00A11FF8">
            <w:pPr>
              <w:jc w:val="both"/>
              <w:rPr>
                <w:rFonts w:ascii="Times New Roman" w:hAnsi="Times New Roman" w:cs="Times New Roman"/>
                <w:sz w:val="24"/>
                <w:szCs w:val="24"/>
              </w:rPr>
            </w:pPr>
          </w:p>
        </w:tc>
        <w:tc>
          <w:tcPr>
            <w:tcW w:w="0" w:type="auto"/>
            <w:tcPrChange w:id="222" w:author="Sabrin Sultana" w:date="2025-07-07T21:23:00Z" w16du:dateUtc="2025-07-07T15:23:00Z">
              <w:tcPr>
                <w:tcW w:w="796" w:type="dxa"/>
              </w:tcPr>
            </w:tcPrChange>
          </w:tcPr>
          <w:p w14:paraId="556C3B6B" w14:textId="77777777" w:rsidR="00DA2165" w:rsidRPr="00561739" w:rsidRDefault="00DA2165" w:rsidP="00A11FF8">
            <w:pPr>
              <w:jc w:val="both"/>
              <w:rPr>
                <w:rFonts w:ascii="Times New Roman" w:hAnsi="Times New Roman" w:cs="Times New Roman"/>
                <w:sz w:val="24"/>
                <w:szCs w:val="24"/>
              </w:rPr>
            </w:pPr>
          </w:p>
        </w:tc>
        <w:tc>
          <w:tcPr>
            <w:tcW w:w="0" w:type="auto"/>
            <w:tcPrChange w:id="223" w:author="Sabrin Sultana" w:date="2025-07-07T21:23:00Z" w16du:dateUtc="2025-07-07T15:23:00Z">
              <w:tcPr>
                <w:tcW w:w="1361" w:type="dxa"/>
                <w:gridSpan w:val="2"/>
              </w:tcPr>
            </w:tcPrChange>
          </w:tcPr>
          <w:p w14:paraId="34306C89" w14:textId="77777777" w:rsidR="00DA2165" w:rsidRPr="00561739" w:rsidRDefault="00DA2165" w:rsidP="00A11FF8">
            <w:pPr>
              <w:jc w:val="both"/>
              <w:rPr>
                <w:rFonts w:ascii="Times New Roman" w:hAnsi="Times New Roman" w:cs="Times New Roman"/>
                <w:sz w:val="24"/>
                <w:szCs w:val="24"/>
              </w:rPr>
            </w:pPr>
          </w:p>
        </w:tc>
      </w:tr>
      <w:tr w:rsidR="00DA2165" w:rsidRPr="00561739" w14:paraId="0409DDCF" w14:textId="77777777" w:rsidTr="008A2741">
        <w:tc>
          <w:tcPr>
            <w:tcW w:w="0" w:type="auto"/>
            <w:tcPrChange w:id="224" w:author="Sabrin Sultana" w:date="2025-07-07T21:23:00Z" w16du:dateUtc="2025-07-07T15:23:00Z">
              <w:tcPr>
                <w:tcW w:w="1886" w:type="dxa"/>
              </w:tcPr>
            </w:tcPrChange>
          </w:tcPr>
          <w:p w14:paraId="375A27A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Doctor</w:t>
            </w:r>
          </w:p>
        </w:tc>
        <w:tc>
          <w:tcPr>
            <w:tcW w:w="0" w:type="auto"/>
            <w:tcPrChange w:id="225" w:author="Sabrin Sultana" w:date="2025-07-07T21:23:00Z" w16du:dateUtc="2025-07-07T15:23:00Z">
              <w:tcPr>
                <w:tcW w:w="3908" w:type="dxa"/>
                <w:gridSpan w:val="2"/>
              </w:tcPr>
            </w:tcPrChange>
          </w:tcPr>
          <w:p w14:paraId="18AF2CB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9 (15.5)</w:t>
            </w:r>
          </w:p>
        </w:tc>
        <w:tc>
          <w:tcPr>
            <w:tcW w:w="0" w:type="auto"/>
            <w:tcPrChange w:id="226" w:author="Sabrin Sultana" w:date="2025-07-07T21:23:00Z" w16du:dateUtc="2025-07-07T15:23:00Z">
              <w:tcPr>
                <w:tcW w:w="1401" w:type="dxa"/>
              </w:tcPr>
            </w:tcPrChange>
          </w:tcPr>
          <w:p w14:paraId="13546C6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49 (84.5)</w:t>
            </w:r>
          </w:p>
        </w:tc>
        <w:tc>
          <w:tcPr>
            <w:tcW w:w="0" w:type="auto"/>
            <w:tcPrChange w:id="227" w:author="Sabrin Sultana" w:date="2025-07-07T21:23:00Z" w16du:dateUtc="2025-07-07T15:23:00Z">
              <w:tcPr>
                <w:tcW w:w="796" w:type="dxa"/>
              </w:tcPr>
            </w:tcPrChange>
          </w:tcPr>
          <w:p w14:paraId="28CED30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58 (12.7)</w:t>
            </w:r>
          </w:p>
        </w:tc>
        <w:tc>
          <w:tcPr>
            <w:tcW w:w="0" w:type="auto"/>
            <w:tcPrChange w:id="228" w:author="Sabrin Sultana" w:date="2025-07-07T21:23:00Z" w16du:dateUtc="2025-07-07T15:23:00Z">
              <w:tcPr>
                <w:tcW w:w="1361" w:type="dxa"/>
                <w:gridSpan w:val="2"/>
              </w:tcPr>
            </w:tcPrChange>
          </w:tcPr>
          <w:p w14:paraId="21819A5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DA2165" w:rsidRPr="00561739" w14:paraId="1BA3C1E6" w14:textId="77777777" w:rsidTr="008A2741">
        <w:tc>
          <w:tcPr>
            <w:tcW w:w="0" w:type="auto"/>
            <w:tcPrChange w:id="229" w:author="Sabrin Sultana" w:date="2025-07-07T21:23:00Z" w16du:dateUtc="2025-07-07T15:23:00Z">
              <w:tcPr>
                <w:tcW w:w="1886" w:type="dxa"/>
              </w:tcPr>
            </w:tcPrChange>
          </w:tcPr>
          <w:p w14:paraId="098F138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Neighbor</w:t>
            </w:r>
          </w:p>
        </w:tc>
        <w:tc>
          <w:tcPr>
            <w:tcW w:w="0" w:type="auto"/>
            <w:tcPrChange w:id="230" w:author="Sabrin Sultana" w:date="2025-07-07T21:23:00Z" w16du:dateUtc="2025-07-07T15:23:00Z">
              <w:tcPr>
                <w:tcW w:w="3908" w:type="dxa"/>
                <w:gridSpan w:val="2"/>
              </w:tcPr>
            </w:tcPrChange>
          </w:tcPr>
          <w:p w14:paraId="50EC3CB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32 (12.2)</w:t>
            </w:r>
          </w:p>
        </w:tc>
        <w:tc>
          <w:tcPr>
            <w:tcW w:w="0" w:type="auto"/>
            <w:tcPrChange w:id="231" w:author="Sabrin Sultana" w:date="2025-07-07T21:23:00Z" w16du:dateUtc="2025-07-07T15:23:00Z">
              <w:tcPr>
                <w:tcW w:w="1401" w:type="dxa"/>
              </w:tcPr>
            </w:tcPrChange>
          </w:tcPr>
          <w:p w14:paraId="11E308B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231 (87.8)</w:t>
            </w:r>
          </w:p>
        </w:tc>
        <w:tc>
          <w:tcPr>
            <w:tcW w:w="0" w:type="auto"/>
            <w:tcPrChange w:id="232" w:author="Sabrin Sultana" w:date="2025-07-07T21:23:00Z" w16du:dateUtc="2025-07-07T15:23:00Z">
              <w:tcPr>
                <w:tcW w:w="796" w:type="dxa"/>
              </w:tcPr>
            </w:tcPrChange>
          </w:tcPr>
          <w:p w14:paraId="4DD0FC3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263 (57.5)</w:t>
            </w:r>
          </w:p>
        </w:tc>
        <w:tc>
          <w:tcPr>
            <w:tcW w:w="0" w:type="auto"/>
            <w:tcPrChange w:id="233" w:author="Sabrin Sultana" w:date="2025-07-07T21:23:00Z" w16du:dateUtc="2025-07-07T15:23:00Z">
              <w:tcPr>
                <w:tcW w:w="1361" w:type="dxa"/>
                <w:gridSpan w:val="2"/>
              </w:tcPr>
            </w:tcPrChange>
          </w:tcPr>
          <w:p w14:paraId="656981C1" w14:textId="77777777" w:rsidR="00DA2165" w:rsidRPr="00561739" w:rsidRDefault="00DA2165" w:rsidP="00A11FF8">
            <w:pPr>
              <w:jc w:val="both"/>
              <w:rPr>
                <w:rFonts w:ascii="Times New Roman" w:hAnsi="Times New Roman" w:cs="Times New Roman"/>
                <w:sz w:val="24"/>
                <w:szCs w:val="24"/>
              </w:rPr>
            </w:pPr>
          </w:p>
        </w:tc>
      </w:tr>
      <w:tr w:rsidR="00DA2165" w:rsidRPr="00561739" w14:paraId="030AD259" w14:textId="77777777" w:rsidTr="008A2741">
        <w:tc>
          <w:tcPr>
            <w:tcW w:w="0" w:type="auto"/>
            <w:tcPrChange w:id="234" w:author="Sabrin Sultana" w:date="2025-07-07T21:23:00Z" w16du:dateUtc="2025-07-07T15:23:00Z">
              <w:tcPr>
                <w:tcW w:w="1886" w:type="dxa"/>
              </w:tcPr>
            </w:tcPrChange>
          </w:tcPr>
          <w:p w14:paraId="745266E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Relative</w:t>
            </w:r>
          </w:p>
        </w:tc>
        <w:tc>
          <w:tcPr>
            <w:tcW w:w="0" w:type="auto"/>
            <w:tcPrChange w:id="235" w:author="Sabrin Sultana" w:date="2025-07-07T21:23:00Z" w16du:dateUtc="2025-07-07T15:23:00Z">
              <w:tcPr>
                <w:tcW w:w="3908" w:type="dxa"/>
                <w:gridSpan w:val="2"/>
              </w:tcPr>
            </w:tcPrChange>
          </w:tcPr>
          <w:p w14:paraId="1842774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25 (25.0)</w:t>
            </w:r>
          </w:p>
        </w:tc>
        <w:tc>
          <w:tcPr>
            <w:tcW w:w="0" w:type="auto"/>
            <w:tcPrChange w:id="236" w:author="Sabrin Sultana" w:date="2025-07-07T21:23:00Z" w16du:dateUtc="2025-07-07T15:23:00Z">
              <w:tcPr>
                <w:tcW w:w="1401" w:type="dxa"/>
              </w:tcPr>
            </w:tcPrChange>
          </w:tcPr>
          <w:p w14:paraId="48E76E4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75 (75.0)</w:t>
            </w:r>
          </w:p>
        </w:tc>
        <w:tc>
          <w:tcPr>
            <w:tcW w:w="0" w:type="auto"/>
            <w:tcPrChange w:id="237" w:author="Sabrin Sultana" w:date="2025-07-07T21:23:00Z" w16du:dateUtc="2025-07-07T15:23:00Z">
              <w:tcPr>
                <w:tcW w:w="796" w:type="dxa"/>
              </w:tcPr>
            </w:tcPrChange>
          </w:tcPr>
          <w:p w14:paraId="717DB70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100 (21.9)</w:t>
            </w:r>
          </w:p>
        </w:tc>
        <w:tc>
          <w:tcPr>
            <w:tcW w:w="0" w:type="auto"/>
            <w:tcPrChange w:id="238" w:author="Sabrin Sultana" w:date="2025-07-07T21:23:00Z" w16du:dateUtc="2025-07-07T15:23:00Z">
              <w:tcPr>
                <w:tcW w:w="1361" w:type="dxa"/>
                <w:gridSpan w:val="2"/>
              </w:tcPr>
            </w:tcPrChange>
          </w:tcPr>
          <w:p w14:paraId="7EE3C508" w14:textId="77777777" w:rsidR="00DA2165" w:rsidRPr="00561739" w:rsidRDefault="00DA2165" w:rsidP="00A11FF8">
            <w:pPr>
              <w:jc w:val="both"/>
              <w:rPr>
                <w:rFonts w:ascii="Times New Roman" w:hAnsi="Times New Roman" w:cs="Times New Roman"/>
                <w:sz w:val="24"/>
                <w:szCs w:val="24"/>
              </w:rPr>
            </w:pPr>
          </w:p>
        </w:tc>
      </w:tr>
      <w:tr w:rsidR="00DA2165" w:rsidRPr="00561739" w14:paraId="0013FD7D" w14:textId="77777777" w:rsidTr="008A2741">
        <w:tc>
          <w:tcPr>
            <w:tcW w:w="0" w:type="auto"/>
            <w:tcPrChange w:id="239" w:author="Sabrin Sultana" w:date="2025-07-07T21:23:00Z" w16du:dateUtc="2025-07-07T15:23:00Z">
              <w:tcPr>
                <w:tcW w:w="1886" w:type="dxa"/>
              </w:tcPr>
            </w:tcPrChange>
          </w:tcPr>
          <w:p w14:paraId="51345F5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Change w:id="240" w:author="Sabrin Sultana" w:date="2025-07-07T21:23:00Z" w16du:dateUtc="2025-07-07T15:23:00Z">
              <w:tcPr>
                <w:tcW w:w="3908" w:type="dxa"/>
                <w:gridSpan w:val="2"/>
              </w:tcPr>
            </w:tcPrChange>
          </w:tcPr>
          <w:p w14:paraId="613AA9F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12 (33.3)</w:t>
            </w:r>
          </w:p>
        </w:tc>
        <w:tc>
          <w:tcPr>
            <w:tcW w:w="0" w:type="auto"/>
            <w:tcPrChange w:id="241" w:author="Sabrin Sultana" w:date="2025-07-07T21:23:00Z" w16du:dateUtc="2025-07-07T15:23:00Z">
              <w:tcPr>
                <w:tcW w:w="1401" w:type="dxa"/>
              </w:tcPr>
            </w:tcPrChange>
          </w:tcPr>
          <w:p w14:paraId="2296F79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24 (66.7)</w:t>
            </w:r>
          </w:p>
        </w:tc>
        <w:tc>
          <w:tcPr>
            <w:tcW w:w="0" w:type="auto"/>
            <w:tcPrChange w:id="242" w:author="Sabrin Sultana" w:date="2025-07-07T21:23:00Z" w16du:dateUtc="2025-07-07T15:23:00Z">
              <w:tcPr>
                <w:tcW w:w="796" w:type="dxa"/>
              </w:tcPr>
            </w:tcPrChange>
          </w:tcPr>
          <w:p w14:paraId="14A44E2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36 (7.9)</w:t>
            </w:r>
          </w:p>
        </w:tc>
        <w:tc>
          <w:tcPr>
            <w:tcW w:w="0" w:type="auto"/>
            <w:tcPrChange w:id="243" w:author="Sabrin Sultana" w:date="2025-07-07T21:23:00Z" w16du:dateUtc="2025-07-07T15:23:00Z">
              <w:tcPr>
                <w:tcW w:w="1361" w:type="dxa"/>
                <w:gridSpan w:val="2"/>
              </w:tcPr>
            </w:tcPrChange>
          </w:tcPr>
          <w:p w14:paraId="7E578EF3" w14:textId="77777777" w:rsidR="00DA2165" w:rsidRPr="00561739" w:rsidRDefault="00DA2165" w:rsidP="00A11FF8">
            <w:pPr>
              <w:jc w:val="both"/>
              <w:rPr>
                <w:rFonts w:ascii="Times New Roman" w:hAnsi="Times New Roman" w:cs="Times New Roman"/>
                <w:sz w:val="24"/>
                <w:szCs w:val="24"/>
              </w:rPr>
            </w:pPr>
          </w:p>
        </w:tc>
      </w:tr>
      <w:tr w:rsidR="00DA2165" w:rsidRPr="00561739" w14:paraId="1CBCBF78" w14:textId="77777777" w:rsidTr="008A2741">
        <w:tc>
          <w:tcPr>
            <w:tcW w:w="0" w:type="auto"/>
            <w:tcPrChange w:id="244" w:author="Sabrin Sultana" w:date="2025-07-07T21:23:00Z" w16du:dateUtc="2025-07-07T15:23:00Z">
              <w:tcPr>
                <w:tcW w:w="1886" w:type="dxa"/>
              </w:tcPr>
            </w:tcPrChange>
          </w:tcPr>
          <w:p w14:paraId="19F0459B" w14:textId="23CF4AD8" w:rsidR="00DA2165" w:rsidRPr="00962ACC" w:rsidRDefault="00DA2165" w:rsidP="00A11FF8">
            <w:pPr>
              <w:jc w:val="both"/>
              <w:rPr>
                <w:rFonts w:ascii="Times New Roman" w:hAnsi="Times New Roman" w:cs="Times New Roman"/>
                <w:b/>
                <w:bCs/>
                <w:sz w:val="24"/>
                <w:szCs w:val="24"/>
              </w:rPr>
            </w:pPr>
            <w:r w:rsidRPr="00962ACC">
              <w:rPr>
                <w:rFonts w:ascii="Times New Roman" w:hAnsi="Times New Roman" w:cs="Times New Roman"/>
                <w:b/>
                <w:bCs/>
                <w:sz w:val="24"/>
                <w:szCs w:val="24"/>
              </w:rPr>
              <w:t xml:space="preserve">Characteristics of </w:t>
            </w:r>
            <w:r w:rsidR="003B787D" w:rsidRPr="00962ACC">
              <w:rPr>
                <w:rFonts w:ascii="Times New Roman" w:hAnsi="Times New Roman" w:cs="Times New Roman"/>
                <w:b/>
                <w:bCs/>
                <w:sz w:val="24"/>
                <w:szCs w:val="24"/>
              </w:rPr>
              <w:t>animals’</w:t>
            </w:r>
            <w:r w:rsidRPr="00962ACC">
              <w:rPr>
                <w:rFonts w:ascii="Times New Roman" w:hAnsi="Times New Roman" w:cs="Times New Roman"/>
                <w:b/>
                <w:bCs/>
                <w:sz w:val="24"/>
                <w:szCs w:val="24"/>
              </w:rPr>
              <w:t xml:space="preserve"> exposure</w:t>
            </w:r>
          </w:p>
        </w:tc>
        <w:tc>
          <w:tcPr>
            <w:tcW w:w="0" w:type="auto"/>
            <w:tcPrChange w:id="245" w:author="Sabrin Sultana" w:date="2025-07-07T21:23:00Z" w16du:dateUtc="2025-07-07T15:23:00Z">
              <w:tcPr>
                <w:tcW w:w="3908" w:type="dxa"/>
                <w:gridSpan w:val="2"/>
              </w:tcPr>
            </w:tcPrChange>
          </w:tcPr>
          <w:p w14:paraId="31AB10B2" w14:textId="77777777" w:rsidR="00DA2165" w:rsidRPr="00561739" w:rsidRDefault="00DA2165" w:rsidP="00A11FF8">
            <w:pPr>
              <w:jc w:val="both"/>
              <w:rPr>
                <w:rFonts w:ascii="Times New Roman" w:hAnsi="Times New Roman" w:cs="Times New Roman"/>
                <w:sz w:val="24"/>
                <w:szCs w:val="24"/>
              </w:rPr>
            </w:pPr>
          </w:p>
        </w:tc>
        <w:tc>
          <w:tcPr>
            <w:tcW w:w="0" w:type="auto"/>
            <w:tcPrChange w:id="246" w:author="Sabrin Sultana" w:date="2025-07-07T21:23:00Z" w16du:dateUtc="2025-07-07T15:23:00Z">
              <w:tcPr>
                <w:tcW w:w="1401" w:type="dxa"/>
              </w:tcPr>
            </w:tcPrChange>
          </w:tcPr>
          <w:p w14:paraId="0AAC4571" w14:textId="77777777" w:rsidR="00DA2165" w:rsidRPr="00561739" w:rsidRDefault="00DA2165" w:rsidP="00A11FF8">
            <w:pPr>
              <w:jc w:val="both"/>
              <w:rPr>
                <w:rFonts w:ascii="Times New Roman" w:hAnsi="Times New Roman" w:cs="Times New Roman"/>
                <w:sz w:val="24"/>
                <w:szCs w:val="24"/>
              </w:rPr>
            </w:pPr>
          </w:p>
        </w:tc>
        <w:tc>
          <w:tcPr>
            <w:tcW w:w="0" w:type="auto"/>
            <w:tcPrChange w:id="247" w:author="Sabrin Sultana" w:date="2025-07-07T21:23:00Z" w16du:dateUtc="2025-07-07T15:23:00Z">
              <w:tcPr>
                <w:tcW w:w="796" w:type="dxa"/>
              </w:tcPr>
            </w:tcPrChange>
          </w:tcPr>
          <w:p w14:paraId="0DF0B9F9" w14:textId="77777777" w:rsidR="00DA2165" w:rsidRPr="00561739" w:rsidRDefault="00DA2165" w:rsidP="00A11FF8">
            <w:pPr>
              <w:jc w:val="both"/>
              <w:rPr>
                <w:rFonts w:ascii="Times New Roman" w:hAnsi="Times New Roman" w:cs="Times New Roman"/>
                <w:sz w:val="24"/>
                <w:szCs w:val="24"/>
              </w:rPr>
            </w:pPr>
          </w:p>
        </w:tc>
        <w:tc>
          <w:tcPr>
            <w:tcW w:w="0" w:type="auto"/>
            <w:tcPrChange w:id="248" w:author="Sabrin Sultana" w:date="2025-07-07T21:23:00Z" w16du:dateUtc="2025-07-07T15:23:00Z">
              <w:tcPr>
                <w:tcW w:w="1361" w:type="dxa"/>
                <w:gridSpan w:val="2"/>
              </w:tcPr>
            </w:tcPrChange>
          </w:tcPr>
          <w:p w14:paraId="671B4897" w14:textId="77777777" w:rsidR="00DA2165" w:rsidRPr="00561739" w:rsidRDefault="00DA2165" w:rsidP="00A11FF8">
            <w:pPr>
              <w:jc w:val="both"/>
              <w:rPr>
                <w:rFonts w:ascii="Times New Roman" w:hAnsi="Times New Roman" w:cs="Times New Roman"/>
                <w:sz w:val="24"/>
                <w:szCs w:val="24"/>
              </w:rPr>
            </w:pPr>
          </w:p>
        </w:tc>
      </w:tr>
      <w:tr w:rsidR="00DA2165" w:rsidRPr="00561739" w14:paraId="3C09C6F1" w14:textId="77777777" w:rsidTr="008A2741">
        <w:tc>
          <w:tcPr>
            <w:tcW w:w="0" w:type="auto"/>
            <w:tcPrChange w:id="249" w:author="Sabrin Sultana" w:date="2025-07-07T21:23:00Z" w16du:dateUtc="2025-07-07T15:23:00Z">
              <w:tcPr>
                <w:tcW w:w="1886" w:type="dxa"/>
              </w:tcPr>
            </w:tcPrChange>
          </w:tcPr>
          <w:p w14:paraId="100A26AE" w14:textId="0A328A4A" w:rsidR="00DA2165" w:rsidRPr="003B787D" w:rsidRDefault="003B787D" w:rsidP="00A11FF8">
            <w:pPr>
              <w:jc w:val="both"/>
              <w:rPr>
                <w:rFonts w:ascii="Times New Roman" w:hAnsi="Times New Roman" w:cs="Times New Roman"/>
                <w:b/>
                <w:bCs/>
                <w:sz w:val="24"/>
                <w:szCs w:val="24"/>
              </w:rPr>
            </w:pPr>
            <w:r>
              <w:rPr>
                <w:rFonts w:ascii="Times New Roman" w:hAnsi="Times New Roman" w:cs="Times New Roman"/>
                <w:b/>
                <w:bCs/>
                <w:sz w:val="24"/>
                <w:szCs w:val="24"/>
              </w:rPr>
              <w:t xml:space="preserve">Type of </w:t>
            </w:r>
            <w:r w:rsidR="00DA2165" w:rsidRPr="003B787D">
              <w:rPr>
                <w:rFonts w:ascii="Times New Roman" w:hAnsi="Times New Roman" w:cs="Times New Roman"/>
                <w:b/>
                <w:bCs/>
                <w:sz w:val="24"/>
                <w:szCs w:val="24"/>
              </w:rPr>
              <w:t xml:space="preserve">Animal </w:t>
            </w:r>
          </w:p>
        </w:tc>
        <w:tc>
          <w:tcPr>
            <w:tcW w:w="0" w:type="auto"/>
            <w:tcPrChange w:id="250" w:author="Sabrin Sultana" w:date="2025-07-07T21:23:00Z" w16du:dateUtc="2025-07-07T15:23:00Z">
              <w:tcPr>
                <w:tcW w:w="3908" w:type="dxa"/>
                <w:gridSpan w:val="2"/>
              </w:tcPr>
            </w:tcPrChange>
          </w:tcPr>
          <w:p w14:paraId="707A8AA5" w14:textId="77777777" w:rsidR="00DA2165" w:rsidRPr="00561739" w:rsidRDefault="00DA2165" w:rsidP="00A11FF8">
            <w:pPr>
              <w:jc w:val="both"/>
              <w:rPr>
                <w:rFonts w:ascii="Times New Roman" w:hAnsi="Times New Roman" w:cs="Times New Roman"/>
                <w:sz w:val="24"/>
                <w:szCs w:val="24"/>
              </w:rPr>
            </w:pPr>
          </w:p>
        </w:tc>
        <w:tc>
          <w:tcPr>
            <w:tcW w:w="0" w:type="auto"/>
            <w:tcPrChange w:id="251" w:author="Sabrin Sultana" w:date="2025-07-07T21:23:00Z" w16du:dateUtc="2025-07-07T15:23:00Z">
              <w:tcPr>
                <w:tcW w:w="1401" w:type="dxa"/>
              </w:tcPr>
            </w:tcPrChange>
          </w:tcPr>
          <w:p w14:paraId="2825C6F1" w14:textId="77777777" w:rsidR="00DA2165" w:rsidRPr="00561739" w:rsidRDefault="00DA2165" w:rsidP="00A11FF8">
            <w:pPr>
              <w:jc w:val="both"/>
              <w:rPr>
                <w:rFonts w:ascii="Times New Roman" w:hAnsi="Times New Roman" w:cs="Times New Roman"/>
                <w:sz w:val="24"/>
                <w:szCs w:val="24"/>
              </w:rPr>
            </w:pPr>
          </w:p>
        </w:tc>
        <w:tc>
          <w:tcPr>
            <w:tcW w:w="0" w:type="auto"/>
            <w:tcPrChange w:id="252" w:author="Sabrin Sultana" w:date="2025-07-07T21:23:00Z" w16du:dateUtc="2025-07-07T15:23:00Z">
              <w:tcPr>
                <w:tcW w:w="796" w:type="dxa"/>
              </w:tcPr>
            </w:tcPrChange>
          </w:tcPr>
          <w:p w14:paraId="4C4DCDB6" w14:textId="77777777" w:rsidR="00DA2165" w:rsidRPr="00561739" w:rsidRDefault="00DA2165" w:rsidP="00A11FF8">
            <w:pPr>
              <w:jc w:val="both"/>
              <w:rPr>
                <w:rFonts w:ascii="Times New Roman" w:hAnsi="Times New Roman" w:cs="Times New Roman"/>
                <w:sz w:val="24"/>
                <w:szCs w:val="24"/>
              </w:rPr>
            </w:pPr>
          </w:p>
        </w:tc>
        <w:tc>
          <w:tcPr>
            <w:tcW w:w="0" w:type="auto"/>
            <w:tcPrChange w:id="253" w:author="Sabrin Sultana" w:date="2025-07-07T21:23:00Z" w16du:dateUtc="2025-07-07T15:23:00Z">
              <w:tcPr>
                <w:tcW w:w="1361" w:type="dxa"/>
                <w:gridSpan w:val="2"/>
              </w:tcPr>
            </w:tcPrChange>
          </w:tcPr>
          <w:p w14:paraId="5FD9A7DE" w14:textId="77777777" w:rsidR="00DA2165" w:rsidRPr="00561739" w:rsidRDefault="00DA2165" w:rsidP="00A11FF8">
            <w:pPr>
              <w:jc w:val="both"/>
              <w:rPr>
                <w:rFonts w:ascii="Times New Roman" w:hAnsi="Times New Roman" w:cs="Times New Roman"/>
                <w:sz w:val="24"/>
                <w:szCs w:val="24"/>
              </w:rPr>
            </w:pPr>
          </w:p>
        </w:tc>
      </w:tr>
      <w:tr w:rsidR="00DA2165" w:rsidRPr="00561739" w14:paraId="6DACC033" w14:textId="77777777" w:rsidTr="008A2741">
        <w:tc>
          <w:tcPr>
            <w:tcW w:w="0" w:type="auto"/>
            <w:tcPrChange w:id="254" w:author="Sabrin Sultana" w:date="2025-07-07T21:23:00Z" w16du:dateUtc="2025-07-07T15:23:00Z">
              <w:tcPr>
                <w:tcW w:w="1886" w:type="dxa"/>
              </w:tcPr>
            </w:tcPrChange>
          </w:tcPr>
          <w:p w14:paraId="5E21D67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Dog</w:t>
            </w:r>
          </w:p>
        </w:tc>
        <w:tc>
          <w:tcPr>
            <w:tcW w:w="0" w:type="auto"/>
            <w:tcPrChange w:id="255" w:author="Sabrin Sultana" w:date="2025-07-07T21:23:00Z" w16du:dateUtc="2025-07-07T15:23:00Z">
              <w:tcPr>
                <w:tcW w:w="3908" w:type="dxa"/>
                <w:gridSpan w:val="2"/>
              </w:tcPr>
            </w:tcPrChange>
          </w:tcPr>
          <w:p w14:paraId="532DF8B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51 (21.9)</w:t>
            </w:r>
          </w:p>
        </w:tc>
        <w:tc>
          <w:tcPr>
            <w:tcW w:w="0" w:type="auto"/>
            <w:tcPrChange w:id="256" w:author="Sabrin Sultana" w:date="2025-07-07T21:23:00Z" w16du:dateUtc="2025-07-07T15:23:00Z">
              <w:tcPr>
                <w:tcW w:w="1401" w:type="dxa"/>
              </w:tcPr>
            </w:tcPrChange>
          </w:tcPr>
          <w:p w14:paraId="25AC2C2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182 (78.1)</w:t>
            </w:r>
          </w:p>
        </w:tc>
        <w:tc>
          <w:tcPr>
            <w:tcW w:w="0" w:type="auto"/>
            <w:tcPrChange w:id="257" w:author="Sabrin Sultana" w:date="2025-07-07T21:23:00Z" w16du:dateUtc="2025-07-07T15:23:00Z">
              <w:tcPr>
                <w:tcW w:w="796" w:type="dxa"/>
              </w:tcPr>
            </w:tcPrChange>
          </w:tcPr>
          <w:p w14:paraId="59267E3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233 (51.0)</w:t>
            </w:r>
          </w:p>
        </w:tc>
        <w:tc>
          <w:tcPr>
            <w:tcW w:w="0" w:type="auto"/>
            <w:tcPrChange w:id="258" w:author="Sabrin Sultana" w:date="2025-07-07T21:23:00Z" w16du:dateUtc="2025-07-07T15:23:00Z">
              <w:tcPr>
                <w:tcW w:w="1361" w:type="dxa"/>
                <w:gridSpan w:val="2"/>
              </w:tcPr>
            </w:tcPrChange>
          </w:tcPr>
          <w:p w14:paraId="34C466E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0.020</w:t>
            </w:r>
          </w:p>
        </w:tc>
      </w:tr>
      <w:tr w:rsidR="00DA2165" w:rsidRPr="00561739" w14:paraId="349EDF68" w14:textId="77777777" w:rsidTr="008A2741">
        <w:tc>
          <w:tcPr>
            <w:tcW w:w="0" w:type="auto"/>
            <w:tcPrChange w:id="259" w:author="Sabrin Sultana" w:date="2025-07-07T21:23:00Z" w16du:dateUtc="2025-07-07T15:23:00Z">
              <w:tcPr>
                <w:tcW w:w="1886" w:type="dxa"/>
              </w:tcPr>
            </w:tcPrChange>
          </w:tcPr>
          <w:p w14:paraId="1756504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Cat</w:t>
            </w:r>
          </w:p>
        </w:tc>
        <w:tc>
          <w:tcPr>
            <w:tcW w:w="0" w:type="auto"/>
            <w:tcPrChange w:id="260" w:author="Sabrin Sultana" w:date="2025-07-07T21:23:00Z" w16du:dateUtc="2025-07-07T15:23:00Z">
              <w:tcPr>
                <w:tcW w:w="3908" w:type="dxa"/>
                <w:gridSpan w:val="2"/>
              </w:tcPr>
            </w:tcPrChange>
          </w:tcPr>
          <w:p w14:paraId="65526F0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26 (12.1)</w:t>
            </w:r>
          </w:p>
        </w:tc>
        <w:tc>
          <w:tcPr>
            <w:tcW w:w="0" w:type="auto"/>
            <w:tcPrChange w:id="261" w:author="Sabrin Sultana" w:date="2025-07-07T21:23:00Z" w16du:dateUtc="2025-07-07T15:23:00Z">
              <w:tcPr>
                <w:tcW w:w="1401" w:type="dxa"/>
              </w:tcPr>
            </w:tcPrChange>
          </w:tcPr>
          <w:p w14:paraId="267B864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189 (87.9)</w:t>
            </w:r>
          </w:p>
        </w:tc>
        <w:tc>
          <w:tcPr>
            <w:tcW w:w="0" w:type="auto"/>
            <w:tcPrChange w:id="262" w:author="Sabrin Sultana" w:date="2025-07-07T21:23:00Z" w16du:dateUtc="2025-07-07T15:23:00Z">
              <w:tcPr>
                <w:tcW w:w="796" w:type="dxa"/>
              </w:tcPr>
            </w:tcPrChange>
          </w:tcPr>
          <w:p w14:paraId="6BDB97A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215 (47.0)</w:t>
            </w:r>
          </w:p>
        </w:tc>
        <w:tc>
          <w:tcPr>
            <w:tcW w:w="0" w:type="auto"/>
            <w:tcPrChange w:id="263" w:author="Sabrin Sultana" w:date="2025-07-07T21:23:00Z" w16du:dateUtc="2025-07-07T15:23:00Z">
              <w:tcPr>
                <w:tcW w:w="1361" w:type="dxa"/>
                <w:gridSpan w:val="2"/>
              </w:tcPr>
            </w:tcPrChange>
          </w:tcPr>
          <w:p w14:paraId="6256BD09" w14:textId="77777777" w:rsidR="00DA2165" w:rsidRPr="00561739" w:rsidRDefault="00DA2165" w:rsidP="00A11FF8">
            <w:pPr>
              <w:jc w:val="both"/>
              <w:rPr>
                <w:rFonts w:ascii="Times New Roman" w:hAnsi="Times New Roman" w:cs="Times New Roman"/>
                <w:sz w:val="24"/>
                <w:szCs w:val="24"/>
              </w:rPr>
            </w:pPr>
          </w:p>
        </w:tc>
      </w:tr>
      <w:tr w:rsidR="00DA2165" w:rsidRPr="00561739" w14:paraId="344A4DC7" w14:textId="77777777" w:rsidTr="008A2741">
        <w:tc>
          <w:tcPr>
            <w:tcW w:w="0" w:type="auto"/>
            <w:tcPrChange w:id="264" w:author="Sabrin Sultana" w:date="2025-07-07T21:23:00Z" w16du:dateUtc="2025-07-07T15:23:00Z">
              <w:tcPr>
                <w:tcW w:w="1886" w:type="dxa"/>
              </w:tcPr>
            </w:tcPrChange>
          </w:tcPr>
          <w:p w14:paraId="4DED6A2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Change w:id="265" w:author="Sabrin Sultana" w:date="2025-07-07T21:23:00Z" w16du:dateUtc="2025-07-07T15:23:00Z">
              <w:tcPr>
                <w:tcW w:w="3908" w:type="dxa"/>
                <w:gridSpan w:val="2"/>
              </w:tcPr>
            </w:tcPrChange>
          </w:tcPr>
          <w:p w14:paraId="280E3E0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 (11.1)</w:t>
            </w:r>
          </w:p>
        </w:tc>
        <w:tc>
          <w:tcPr>
            <w:tcW w:w="0" w:type="auto"/>
            <w:tcPrChange w:id="266" w:author="Sabrin Sultana" w:date="2025-07-07T21:23:00Z" w16du:dateUtc="2025-07-07T15:23:00Z">
              <w:tcPr>
                <w:tcW w:w="1401" w:type="dxa"/>
              </w:tcPr>
            </w:tcPrChange>
          </w:tcPr>
          <w:p w14:paraId="456F311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 (88.9)</w:t>
            </w:r>
          </w:p>
        </w:tc>
        <w:tc>
          <w:tcPr>
            <w:tcW w:w="0" w:type="auto"/>
            <w:tcPrChange w:id="267" w:author="Sabrin Sultana" w:date="2025-07-07T21:23:00Z" w16du:dateUtc="2025-07-07T15:23:00Z">
              <w:tcPr>
                <w:tcW w:w="796" w:type="dxa"/>
              </w:tcPr>
            </w:tcPrChange>
          </w:tcPr>
          <w:p w14:paraId="55BA49C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9 (2.0)</w:t>
            </w:r>
          </w:p>
        </w:tc>
        <w:tc>
          <w:tcPr>
            <w:tcW w:w="0" w:type="auto"/>
            <w:tcPrChange w:id="268" w:author="Sabrin Sultana" w:date="2025-07-07T21:23:00Z" w16du:dateUtc="2025-07-07T15:23:00Z">
              <w:tcPr>
                <w:tcW w:w="1361" w:type="dxa"/>
                <w:gridSpan w:val="2"/>
              </w:tcPr>
            </w:tcPrChange>
          </w:tcPr>
          <w:p w14:paraId="66ADCACF" w14:textId="77777777" w:rsidR="00DA2165" w:rsidRPr="00561739" w:rsidRDefault="00DA2165" w:rsidP="00A11FF8">
            <w:pPr>
              <w:jc w:val="both"/>
              <w:rPr>
                <w:rFonts w:ascii="Times New Roman" w:hAnsi="Times New Roman" w:cs="Times New Roman"/>
                <w:sz w:val="24"/>
                <w:szCs w:val="24"/>
              </w:rPr>
            </w:pPr>
          </w:p>
        </w:tc>
      </w:tr>
      <w:tr w:rsidR="00DA2165" w:rsidRPr="00561739" w14:paraId="19E51C7C" w14:textId="77777777" w:rsidTr="008A2741">
        <w:tc>
          <w:tcPr>
            <w:tcW w:w="0" w:type="auto"/>
            <w:tcPrChange w:id="269" w:author="Sabrin Sultana" w:date="2025-07-07T21:23:00Z" w16du:dateUtc="2025-07-07T15:23:00Z">
              <w:tcPr>
                <w:tcW w:w="1886" w:type="dxa"/>
              </w:tcPr>
            </w:tcPrChange>
          </w:tcPr>
          <w:p w14:paraId="21969852" w14:textId="77777777" w:rsidR="00DA2165" w:rsidRPr="003B787D" w:rsidRDefault="00DA2165" w:rsidP="00A11FF8">
            <w:pPr>
              <w:jc w:val="both"/>
              <w:rPr>
                <w:rFonts w:ascii="Times New Roman" w:hAnsi="Times New Roman" w:cs="Times New Roman"/>
                <w:b/>
                <w:bCs/>
                <w:sz w:val="24"/>
                <w:szCs w:val="24"/>
              </w:rPr>
            </w:pPr>
            <w:r w:rsidRPr="003B787D">
              <w:rPr>
                <w:rFonts w:ascii="Times New Roman" w:hAnsi="Times New Roman" w:cs="Times New Roman"/>
                <w:b/>
                <w:bCs/>
                <w:sz w:val="24"/>
                <w:szCs w:val="24"/>
              </w:rPr>
              <w:t>Exposure type</w:t>
            </w:r>
          </w:p>
        </w:tc>
        <w:tc>
          <w:tcPr>
            <w:tcW w:w="0" w:type="auto"/>
            <w:tcPrChange w:id="270" w:author="Sabrin Sultana" w:date="2025-07-07T21:23:00Z" w16du:dateUtc="2025-07-07T15:23:00Z">
              <w:tcPr>
                <w:tcW w:w="3908" w:type="dxa"/>
                <w:gridSpan w:val="2"/>
              </w:tcPr>
            </w:tcPrChange>
          </w:tcPr>
          <w:p w14:paraId="295E5124" w14:textId="77777777" w:rsidR="00DA2165" w:rsidRPr="00561739" w:rsidRDefault="00DA2165" w:rsidP="00A11FF8">
            <w:pPr>
              <w:jc w:val="both"/>
              <w:rPr>
                <w:rFonts w:ascii="Times New Roman" w:hAnsi="Times New Roman" w:cs="Times New Roman"/>
                <w:sz w:val="24"/>
                <w:szCs w:val="24"/>
              </w:rPr>
            </w:pPr>
          </w:p>
        </w:tc>
        <w:tc>
          <w:tcPr>
            <w:tcW w:w="0" w:type="auto"/>
            <w:tcPrChange w:id="271" w:author="Sabrin Sultana" w:date="2025-07-07T21:23:00Z" w16du:dateUtc="2025-07-07T15:23:00Z">
              <w:tcPr>
                <w:tcW w:w="1401" w:type="dxa"/>
              </w:tcPr>
            </w:tcPrChange>
          </w:tcPr>
          <w:p w14:paraId="225B9345" w14:textId="77777777" w:rsidR="00DA2165" w:rsidRPr="00561739" w:rsidRDefault="00DA2165" w:rsidP="00A11FF8">
            <w:pPr>
              <w:jc w:val="both"/>
              <w:rPr>
                <w:rFonts w:ascii="Times New Roman" w:hAnsi="Times New Roman" w:cs="Times New Roman"/>
                <w:sz w:val="24"/>
                <w:szCs w:val="24"/>
              </w:rPr>
            </w:pPr>
          </w:p>
        </w:tc>
        <w:tc>
          <w:tcPr>
            <w:tcW w:w="0" w:type="auto"/>
            <w:tcPrChange w:id="272" w:author="Sabrin Sultana" w:date="2025-07-07T21:23:00Z" w16du:dateUtc="2025-07-07T15:23:00Z">
              <w:tcPr>
                <w:tcW w:w="796" w:type="dxa"/>
              </w:tcPr>
            </w:tcPrChange>
          </w:tcPr>
          <w:p w14:paraId="2E2D7298" w14:textId="77777777" w:rsidR="00DA2165" w:rsidRPr="00561739" w:rsidRDefault="00DA2165" w:rsidP="00A11FF8">
            <w:pPr>
              <w:jc w:val="both"/>
              <w:rPr>
                <w:rFonts w:ascii="Times New Roman" w:hAnsi="Times New Roman" w:cs="Times New Roman"/>
                <w:sz w:val="24"/>
                <w:szCs w:val="24"/>
              </w:rPr>
            </w:pPr>
          </w:p>
        </w:tc>
        <w:tc>
          <w:tcPr>
            <w:tcW w:w="0" w:type="auto"/>
            <w:tcPrChange w:id="273" w:author="Sabrin Sultana" w:date="2025-07-07T21:23:00Z" w16du:dateUtc="2025-07-07T15:23:00Z">
              <w:tcPr>
                <w:tcW w:w="1361" w:type="dxa"/>
                <w:gridSpan w:val="2"/>
              </w:tcPr>
            </w:tcPrChange>
          </w:tcPr>
          <w:p w14:paraId="2091F15C" w14:textId="77777777" w:rsidR="00DA2165" w:rsidRPr="00561739" w:rsidRDefault="00DA2165" w:rsidP="00A11FF8">
            <w:pPr>
              <w:jc w:val="both"/>
              <w:rPr>
                <w:rFonts w:ascii="Times New Roman" w:hAnsi="Times New Roman" w:cs="Times New Roman"/>
                <w:sz w:val="24"/>
                <w:szCs w:val="24"/>
              </w:rPr>
            </w:pPr>
          </w:p>
        </w:tc>
      </w:tr>
      <w:tr w:rsidR="00DA2165" w:rsidRPr="00561739" w14:paraId="73D40602" w14:textId="77777777" w:rsidTr="008A2741">
        <w:tc>
          <w:tcPr>
            <w:tcW w:w="0" w:type="auto"/>
            <w:tcPrChange w:id="274" w:author="Sabrin Sultana" w:date="2025-07-07T21:23:00Z" w16du:dateUtc="2025-07-07T15:23:00Z">
              <w:tcPr>
                <w:tcW w:w="1886" w:type="dxa"/>
              </w:tcPr>
            </w:tcPrChange>
          </w:tcPr>
          <w:p w14:paraId="05826E2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lastRenderedPageBreak/>
              <w:t>Bite</w:t>
            </w:r>
          </w:p>
        </w:tc>
        <w:tc>
          <w:tcPr>
            <w:tcW w:w="0" w:type="auto"/>
            <w:tcPrChange w:id="275" w:author="Sabrin Sultana" w:date="2025-07-07T21:23:00Z" w16du:dateUtc="2025-07-07T15:23:00Z">
              <w:tcPr>
                <w:tcW w:w="3908" w:type="dxa"/>
                <w:gridSpan w:val="2"/>
              </w:tcPr>
            </w:tcPrChange>
          </w:tcPr>
          <w:p w14:paraId="77C8B55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56 (21.1)</w:t>
            </w:r>
          </w:p>
        </w:tc>
        <w:tc>
          <w:tcPr>
            <w:tcW w:w="0" w:type="auto"/>
            <w:tcPrChange w:id="276" w:author="Sabrin Sultana" w:date="2025-07-07T21:23:00Z" w16du:dateUtc="2025-07-07T15:23:00Z">
              <w:tcPr>
                <w:tcW w:w="1401" w:type="dxa"/>
              </w:tcPr>
            </w:tcPrChange>
          </w:tcPr>
          <w:p w14:paraId="69E1CF6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209 (78.9)</w:t>
            </w:r>
          </w:p>
        </w:tc>
        <w:tc>
          <w:tcPr>
            <w:tcW w:w="0" w:type="auto"/>
            <w:tcPrChange w:id="277" w:author="Sabrin Sultana" w:date="2025-07-07T21:23:00Z" w16du:dateUtc="2025-07-07T15:23:00Z">
              <w:tcPr>
                <w:tcW w:w="796" w:type="dxa"/>
              </w:tcPr>
            </w:tcPrChange>
          </w:tcPr>
          <w:p w14:paraId="16DD90F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265 (58.0)</w:t>
            </w:r>
          </w:p>
        </w:tc>
        <w:tc>
          <w:tcPr>
            <w:tcW w:w="0" w:type="auto"/>
            <w:tcPrChange w:id="278" w:author="Sabrin Sultana" w:date="2025-07-07T21:23:00Z" w16du:dateUtc="2025-07-07T15:23:00Z">
              <w:tcPr>
                <w:tcW w:w="1361" w:type="dxa"/>
                <w:gridSpan w:val="2"/>
              </w:tcPr>
            </w:tcPrChange>
          </w:tcPr>
          <w:p w14:paraId="4D0FD7B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0.008</w:t>
            </w:r>
          </w:p>
        </w:tc>
      </w:tr>
      <w:tr w:rsidR="00DA2165" w:rsidRPr="00561739" w14:paraId="664DFCC0" w14:textId="77777777" w:rsidTr="008A2741">
        <w:tc>
          <w:tcPr>
            <w:tcW w:w="0" w:type="auto"/>
            <w:tcPrChange w:id="279" w:author="Sabrin Sultana" w:date="2025-07-07T21:23:00Z" w16du:dateUtc="2025-07-07T15:23:00Z">
              <w:tcPr>
                <w:tcW w:w="1886" w:type="dxa"/>
              </w:tcPr>
            </w:tcPrChange>
          </w:tcPr>
          <w:p w14:paraId="27F77C3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Scratch</w:t>
            </w:r>
          </w:p>
        </w:tc>
        <w:tc>
          <w:tcPr>
            <w:tcW w:w="0" w:type="auto"/>
            <w:tcPrChange w:id="280" w:author="Sabrin Sultana" w:date="2025-07-07T21:23:00Z" w16du:dateUtc="2025-07-07T15:23:00Z">
              <w:tcPr>
                <w:tcW w:w="3908" w:type="dxa"/>
                <w:gridSpan w:val="2"/>
              </w:tcPr>
            </w:tcPrChange>
          </w:tcPr>
          <w:p w14:paraId="5C64ABE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22 (11.5)</w:t>
            </w:r>
          </w:p>
        </w:tc>
        <w:tc>
          <w:tcPr>
            <w:tcW w:w="0" w:type="auto"/>
            <w:tcPrChange w:id="281" w:author="Sabrin Sultana" w:date="2025-07-07T21:23:00Z" w16du:dateUtc="2025-07-07T15:23:00Z">
              <w:tcPr>
                <w:tcW w:w="1401" w:type="dxa"/>
              </w:tcPr>
            </w:tcPrChange>
          </w:tcPr>
          <w:p w14:paraId="1D24CFE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170 (88.5)</w:t>
            </w:r>
          </w:p>
        </w:tc>
        <w:tc>
          <w:tcPr>
            <w:tcW w:w="0" w:type="auto"/>
            <w:tcPrChange w:id="282" w:author="Sabrin Sultana" w:date="2025-07-07T21:23:00Z" w16du:dateUtc="2025-07-07T15:23:00Z">
              <w:tcPr>
                <w:tcW w:w="796" w:type="dxa"/>
              </w:tcPr>
            </w:tcPrChange>
          </w:tcPr>
          <w:p w14:paraId="2847E5B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192 (42.0)</w:t>
            </w:r>
          </w:p>
        </w:tc>
        <w:tc>
          <w:tcPr>
            <w:tcW w:w="0" w:type="auto"/>
            <w:tcPrChange w:id="283" w:author="Sabrin Sultana" w:date="2025-07-07T21:23:00Z" w16du:dateUtc="2025-07-07T15:23:00Z">
              <w:tcPr>
                <w:tcW w:w="1361" w:type="dxa"/>
                <w:gridSpan w:val="2"/>
              </w:tcPr>
            </w:tcPrChange>
          </w:tcPr>
          <w:p w14:paraId="6943BA46" w14:textId="77777777" w:rsidR="00DA2165" w:rsidRPr="00561739" w:rsidRDefault="00DA2165" w:rsidP="00A11FF8">
            <w:pPr>
              <w:jc w:val="both"/>
              <w:rPr>
                <w:rFonts w:ascii="Times New Roman" w:hAnsi="Times New Roman" w:cs="Times New Roman"/>
                <w:sz w:val="24"/>
                <w:szCs w:val="24"/>
              </w:rPr>
            </w:pPr>
          </w:p>
        </w:tc>
      </w:tr>
      <w:tr w:rsidR="00DA2165" w:rsidRPr="00561739" w14:paraId="24E3084B" w14:textId="77777777" w:rsidTr="008A2741">
        <w:tc>
          <w:tcPr>
            <w:tcW w:w="0" w:type="auto"/>
            <w:tcPrChange w:id="284" w:author="Sabrin Sultana" w:date="2025-07-07T21:23:00Z" w16du:dateUtc="2025-07-07T15:23:00Z">
              <w:tcPr>
                <w:tcW w:w="1886" w:type="dxa"/>
              </w:tcPr>
            </w:tcPrChange>
          </w:tcPr>
          <w:p w14:paraId="58E62C1D" w14:textId="77777777" w:rsidR="00DA2165" w:rsidRPr="003B787D" w:rsidRDefault="00DA2165" w:rsidP="00A11FF8">
            <w:pPr>
              <w:jc w:val="both"/>
              <w:rPr>
                <w:rFonts w:ascii="Times New Roman" w:hAnsi="Times New Roman" w:cs="Times New Roman"/>
                <w:b/>
                <w:bCs/>
                <w:sz w:val="24"/>
                <w:szCs w:val="24"/>
              </w:rPr>
            </w:pPr>
            <w:r w:rsidRPr="003B787D">
              <w:rPr>
                <w:rFonts w:ascii="Times New Roman" w:hAnsi="Times New Roman" w:cs="Times New Roman"/>
                <w:b/>
                <w:bCs/>
                <w:sz w:val="24"/>
                <w:szCs w:val="24"/>
              </w:rPr>
              <w:t>Number of bites/scratches</w:t>
            </w:r>
          </w:p>
        </w:tc>
        <w:tc>
          <w:tcPr>
            <w:tcW w:w="0" w:type="auto"/>
            <w:tcPrChange w:id="285" w:author="Sabrin Sultana" w:date="2025-07-07T21:23:00Z" w16du:dateUtc="2025-07-07T15:23:00Z">
              <w:tcPr>
                <w:tcW w:w="3908" w:type="dxa"/>
                <w:gridSpan w:val="2"/>
              </w:tcPr>
            </w:tcPrChange>
          </w:tcPr>
          <w:p w14:paraId="113730A0" w14:textId="77777777" w:rsidR="00DA2165" w:rsidRPr="00561739" w:rsidRDefault="00DA2165" w:rsidP="00A11FF8">
            <w:pPr>
              <w:jc w:val="both"/>
              <w:rPr>
                <w:rFonts w:ascii="Times New Roman" w:hAnsi="Times New Roman" w:cs="Times New Roman"/>
                <w:sz w:val="24"/>
                <w:szCs w:val="24"/>
              </w:rPr>
            </w:pPr>
          </w:p>
        </w:tc>
        <w:tc>
          <w:tcPr>
            <w:tcW w:w="0" w:type="auto"/>
            <w:tcPrChange w:id="286" w:author="Sabrin Sultana" w:date="2025-07-07T21:23:00Z" w16du:dateUtc="2025-07-07T15:23:00Z">
              <w:tcPr>
                <w:tcW w:w="1401" w:type="dxa"/>
              </w:tcPr>
            </w:tcPrChange>
          </w:tcPr>
          <w:p w14:paraId="0D5126AC" w14:textId="77777777" w:rsidR="00DA2165" w:rsidRPr="00561739" w:rsidRDefault="00DA2165" w:rsidP="00A11FF8">
            <w:pPr>
              <w:jc w:val="both"/>
              <w:rPr>
                <w:rFonts w:ascii="Times New Roman" w:hAnsi="Times New Roman" w:cs="Times New Roman"/>
                <w:sz w:val="24"/>
                <w:szCs w:val="24"/>
              </w:rPr>
            </w:pPr>
          </w:p>
        </w:tc>
        <w:tc>
          <w:tcPr>
            <w:tcW w:w="0" w:type="auto"/>
            <w:tcPrChange w:id="287" w:author="Sabrin Sultana" w:date="2025-07-07T21:23:00Z" w16du:dateUtc="2025-07-07T15:23:00Z">
              <w:tcPr>
                <w:tcW w:w="796" w:type="dxa"/>
              </w:tcPr>
            </w:tcPrChange>
          </w:tcPr>
          <w:p w14:paraId="7D453EF7" w14:textId="77777777" w:rsidR="00DA2165" w:rsidRPr="00561739" w:rsidRDefault="00DA2165" w:rsidP="00A11FF8">
            <w:pPr>
              <w:jc w:val="both"/>
              <w:rPr>
                <w:rFonts w:ascii="Times New Roman" w:hAnsi="Times New Roman" w:cs="Times New Roman"/>
                <w:sz w:val="24"/>
                <w:szCs w:val="24"/>
              </w:rPr>
            </w:pPr>
          </w:p>
        </w:tc>
        <w:tc>
          <w:tcPr>
            <w:tcW w:w="0" w:type="auto"/>
            <w:tcPrChange w:id="288" w:author="Sabrin Sultana" w:date="2025-07-07T21:23:00Z" w16du:dateUtc="2025-07-07T15:23:00Z">
              <w:tcPr>
                <w:tcW w:w="1361" w:type="dxa"/>
                <w:gridSpan w:val="2"/>
              </w:tcPr>
            </w:tcPrChange>
          </w:tcPr>
          <w:p w14:paraId="648D898E" w14:textId="77777777" w:rsidR="00DA2165" w:rsidRPr="00561739" w:rsidRDefault="00DA2165" w:rsidP="00A11FF8">
            <w:pPr>
              <w:jc w:val="both"/>
              <w:rPr>
                <w:rFonts w:ascii="Times New Roman" w:hAnsi="Times New Roman" w:cs="Times New Roman"/>
                <w:sz w:val="24"/>
                <w:szCs w:val="24"/>
              </w:rPr>
            </w:pPr>
          </w:p>
        </w:tc>
      </w:tr>
      <w:tr w:rsidR="00DA2165" w:rsidRPr="00561739" w14:paraId="04785EDC" w14:textId="77777777" w:rsidTr="008A2741">
        <w:tc>
          <w:tcPr>
            <w:tcW w:w="0" w:type="auto"/>
            <w:tcPrChange w:id="289" w:author="Sabrin Sultana" w:date="2025-07-07T21:23:00Z" w16du:dateUtc="2025-07-07T15:23:00Z">
              <w:tcPr>
                <w:tcW w:w="1886" w:type="dxa"/>
              </w:tcPr>
            </w:tcPrChange>
          </w:tcPr>
          <w:p w14:paraId="34C1FAD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Single</w:t>
            </w:r>
          </w:p>
        </w:tc>
        <w:tc>
          <w:tcPr>
            <w:tcW w:w="0" w:type="auto"/>
            <w:tcPrChange w:id="290" w:author="Sabrin Sultana" w:date="2025-07-07T21:23:00Z" w16du:dateUtc="2025-07-07T15:23:00Z">
              <w:tcPr>
                <w:tcW w:w="3908" w:type="dxa"/>
                <w:gridSpan w:val="2"/>
              </w:tcPr>
            </w:tcPrChange>
          </w:tcPr>
          <w:p w14:paraId="10BFE80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49 (14.8)</w:t>
            </w:r>
          </w:p>
        </w:tc>
        <w:tc>
          <w:tcPr>
            <w:tcW w:w="0" w:type="auto"/>
            <w:tcPrChange w:id="291" w:author="Sabrin Sultana" w:date="2025-07-07T21:23:00Z" w16du:dateUtc="2025-07-07T15:23:00Z">
              <w:tcPr>
                <w:tcW w:w="1401" w:type="dxa"/>
              </w:tcPr>
            </w:tcPrChange>
          </w:tcPr>
          <w:p w14:paraId="2D357F6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282 (85.2)</w:t>
            </w:r>
          </w:p>
        </w:tc>
        <w:tc>
          <w:tcPr>
            <w:tcW w:w="0" w:type="auto"/>
            <w:tcPrChange w:id="292" w:author="Sabrin Sultana" w:date="2025-07-07T21:23:00Z" w16du:dateUtc="2025-07-07T15:23:00Z">
              <w:tcPr>
                <w:tcW w:w="796" w:type="dxa"/>
              </w:tcPr>
            </w:tcPrChange>
          </w:tcPr>
          <w:p w14:paraId="78648B7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331 (72.4)</w:t>
            </w:r>
          </w:p>
        </w:tc>
        <w:tc>
          <w:tcPr>
            <w:tcW w:w="0" w:type="auto"/>
            <w:tcPrChange w:id="293" w:author="Sabrin Sultana" w:date="2025-07-07T21:23:00Z" w16du:dateUtc="2025-07-07T15:23:00Z">
              <w:tcPr>
                <w:tcW w:w="1361" w:type="dxa"/>
                <w:gridSpan w:val="2"/>
              </w:tcPr>
            </w:tcPrChange>
          </w:tcPr>
          <w:p w14:paraId="444775A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0.037</w:t>
            </w:r>
          </w:p>
        </w:tc>
      </w:tr>
      <w:tr w:rsidR="00DA2165" w:rsidRPr="00561739" w14:paraId="4FA218C1" w14:textId="77777777" w:rsidTr="008A2741">
        <w:tc>
          <w:tcPr>
            <w:tcW w:w="0" w:type="auto"/>
            <w:tcPrChange w:id="294" w:author="Sabrin Sultana" w:date="2025-07-07T21:23:00Z" w16du:dateUtc="2025-07-07T15:23:00Z">
              <w:tcPr>
                <w:tcW w:w="1886" w:type="dxa"/>
              </w:tcPr>
            </w:tcPrChange>
          </w:tcPr>
          <w:p w14:paraId="18DBC85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Multiple</w:t>
            </w:r>
          </w:p>
        </w:tc>
        <w:tc>
          <w:tcPr>
            <w:tcW w:w="0" w:type="auto"/>
            <w:tcPrChange w:id="295" w:author="Sabrin Sultana" w:date="2025-07-07T21:23:00Z" w16du:dateUtc="2025-07-07T15:23:00Z">
              <w:tcPr>
                <w:tcW w:w="3908" w:type="dxa"/>
                <w:gridSpan w:val="2"/>
              </w:tcPr>
            </w:tcPrChange>
          </w:tcPr>
          <w:p w14:paraId="42A1376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29 (23.0)</w:t>
            </w:r>
          </w:p>
        </w:tc>
        <w:tc>
          <w:tcPr>
            <w:tcW w:w="0" w:type="auto"/>
            <w:tcPrChange w:id="296" w:author="Sabrin Sultana" w:date="2025-07-07T21:23:00Z" w16du:dateUtc="2025-07-07T15:23:00Z">
              <w:tcPr>
                <w:tcW w:w="1401" w:type="dxa"/>
              </w:tcPr>
            </w:tcPrChange>
          </w:tcPr>
          <w:p w14:paraId="3DD6373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97 (77.0)</w:t>
            </w:r>
          </w:p>
        </w:tc>
        <w:tc>
          <w:tcPr>
            <w:tcW w:w="0" w:type="auto"/>
            <w:tcPrChange w:id="297" w:author="Sabrin Sultana" w:date="2025-07-07T21:23:00Z" w16du:dateUtc="2025-07-07T15:23:00Z">
              <w:tcPr>
                <w:tcW w:w="796" w:type="dxa"/>
              </w:tcPr>
            </w:tcPrChange>
          </w:tcPr>
          <w:p w14:paraId="5E101A0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126 (27.6)</w:t>
            </w:r>
          </w:p>
        </w:tc>
        <w:tc>
          <w:tcPr>
            <w:tcW w:w="0" w:type="auto"/>
            <w:tcPrChange w:id="298" w:author="Sabrin Sultana" w:date="2025-07-07T21:23:00Z" w16du:dateUtc="2025-07-07T15:23:00Z">
              <w:tcPr>
                <w:tcW w:w="1361" w:type="dxa"/>
                <w:gridSpan w:val="2"/>
              </w:tcPr>
            </w:tcPrChange>
          </w:tcPr>
          <w:p w14:paraId="2AC48153" w14:textId="77777777" w:rsidR="00DA2165" w:rsidRPr="00561739" w:rsidRDefault="00DA2165" w:rsidP="00A11FF8">
            <w:pPr>
              <w:jc w:val="both"/>
              <w:rPr>
                <w:rFonts w:ascii="Times New Roman" w:hAnsi="Times New Roman" w:cs="Times New Roman"/>
                <w:sz w:val="24"/>
                <w:szCs w:val="24"/>
              </w:rPr>
            </w:pPr>
          </w:p>
        </w:tc>
      </w:tr>
      <w:tr w:rsidR="00DA2165" w:rsidRPr="00561739" w14:paraId="02E699B5" w14:textId="77777777" w:rsidTr="008A2741">
        <w:tc>
          <w:tcPr>
            <w:tcW w:w="0" w:type="auto"/>
            <w:tcPrChange w:id="299" w:author="Sabrin Sultana" w:date="2025-07-07T21:23:00Z" w16du:dateUtc="2025-07-07T15:23:00Z">
              <w:tcPr>
                <w:tcW w:w="1886" w:type="dxa"/>
              </w:tcPr>
            </w:tcPrChange>
          </w:tcPr>
          <w:p w14:paraId="189C8885" w14:textId="77777777" w:rsidR="00DA2165" w:rsidRPr="00030B63" w:rsidRDefault="00DA2165" w:rsidP="00A11FF8">
            <w:pPr>
              <w:jc w:val="both"/>
              <w:rPr>
                <w:rFonts w:ascii="Times New Roman" w:hAnsi="Times New Roman" w:cs="Times New Roman"/>
                <w:b/>
                <w:bCs/>
                <w:sz w:val="24"/>
                <w:szCs w:val="24"/>
              </w:rPr>
            </w:pPr>
            <w:r w:rsidRPr="00030B63">
              <w:rPr>
                <w:rFonts w:ascii="Times New Roman" w:hAnsi="Times New Roman" w:cs="Times New Roman"/>
                <w:b/>
                <w:bCs/>
                <w:sz w:val="24"/>
                <w:szCs w:val="24"/>
              </w:rPr>
              <w:t xml:space="preserve">Type of animal </w:t>
            </w:r>
          </w:p>
        </w:tc>
        <w:tc>
          <w:tcPr>
            <w:tcW w:w="0" w:type="auto"/>
            <w:tcPrChange w:id="300" w:author="Sabrin Sultana" w:date="2025-07-07T21:23:00Z" w16du:dateUtc="2025-07-07T15:23:00Z">
              <w:tcPr>
                <w:tcW w:w="3908" w:type="dxa"/>
                <w:gridSpan w:val="2"/>
              </w:tcPr>
            </w:tcPrChange>
          </w:tcPr>
          <w:p w14:paraId="482E1914" w14:textId="77777777" w:rsidR="00DA2165" w:rsidRPr="00561739" w:rsidRDefault="00DA2165" w:rsidP="00A11FF8">
            <w:pPr>
              <w:jc w:val="both"/>
              <w:rPr>
                <w:rFonts w:ascii="Times New Roman" w:hAnsi="Times New Roman" w:cs="Times New Roman"/>
                <w:sz w:val="24"/>
                <w:szCs w:val="24"/>
              </w:rPr>
            </w:pPr>
          </w:p>
        </w:tc>
        <w:tc>
          <w:tcPr>
            <w:tcW w:w="0" w:type="auto"/>
            <w:tcPrChange w:id="301" w:author="Sabrin Sultana" w:date="2025-07-07T21:23:00Z" w16du:dateUtc="2025-07-07T15:23:00Z">
              <w:tcPr>
                <w:tcW w:w="1401" w:type="dxa"/>
              </w:tcPr>
            </w:tcPrChange>
          </w:tcPr>
          <w:p w14:paraId="2B84E809" w14:textId="77777777" w:rsidR="00DA2165" w:rsidRPr="00561739" w:rsidRDefault="00DA2165" w:rsidP="00A11FF8">
            <w:pPr>
              <w:jc w:val="both"/>
              <w:rPr>
                <w:rFonts w:ascii="Times New Roman" w:hAnsi="Times New Roman" w:cs="Times New Roman"/>
                <w:sz w:val="24"/>
                <w:szCs w:val="24"/>
              </w:rPr>
            </w:pPr>
          </w:p>
        </w:tc>
        <w:tc>
          <w:tcPr>
            <w:tcW w:w="0" w:type="auto"/>
            <w:tcPrChange w:id="302" w:author="Sabrin Sultana" w:date="2025-07-07T21:23:00Z" w16du:dateUtc="2025-07-07T15:23:00Z">
              <w:tcPr>
                <w:tcW w:w="796" w:type="dxa"/>
              </w:tcPr>
            </w:tcPrChange>
          </w:tcPr>
          <w:p w14:paraId="24C67DF5" w14:textId="77777777" w:rsidR="00DA2165" w:rsidRPr="00561739" w:rsidRDefault="00DA2165" w:rsidP="00A11FF8">
            <w:pPr>
              <w:jc w:val="both"/>
              <w:rPr>
                <w:rFonts w:ascii="Times New Roman" w:hAnsi="Times New Roman" w:cs="Times New Roman"/>
                <w:sz w:val="24"/>
                <w:szCs w:val="24"/>
              </w:rPr>
            </w:pPr>
          </w:p>
        </w:tc>
        <w:tc>
          <w:tcPr>
            <w:tcW w:w="0" w:type="auto"/>
            <w:tcPrChange w:id="303" w:author="Sabrin Sultana" w:date="2025-07-07T21:23:00Z" w16du:dateUtc="2025-07-07T15:23:00Z">
              <w:tcPr>
                <w:tcW w:w="1361" w:type="dxa"/>
                <w:gridSpan w:val="2"/>
              </w:tcPr>
            </w:tcPrChange>
          </w:tcPr>
          <w:p w14:paraId="6DDAEDED" w14:textId="77777777" w:rsidR="00DA2165" w:rsidRPr="00561739" w:rsidRDefault="00DA2165" w:rsidP="00A11FF8">
            <w:pPr>
              <w:jc w:val="both"/>
              <w:rPr>
                <w:rFonts w:ascii="Times New Roman" w:hAnsi="Times New Roman" w:cs="Times New Roman"/>
                <w:sz w:val="24"/>
                <w:szCs w:val="24"/>
              </w:rPr>
            </w:pPr>
          </w:p>
        </w:tc>
      </w:tr>
      <w:tr w:rsidR="00DA2165" w:rsidRPr="00561739" w14:paraId="122E5E83" w14:textId="77777777" w:rsidTr="008A2741">
        <w:tc>
          <w:tcPr>
            <w:tcW w:w="0" w:type="auto"/>
            <w:tcPrChange w:id="304" w:author="Sabrin Sultana" w:date="2025-07-07T21:23:00Z" w16du:dateUtc="2025-07-07T15:23:00Z">
              <w:tcPr>
                <w:tcW w:w="1886" w:type="dxa"/>
              </w:tcPr>
            </w:tcPrChange>
          </w:tcPr>
          <w:p w14:paraId="63A36AE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Stray</w:t>
            </w:r>
          </w:p>
        </w:tc>
        <w:tc>
          <w:tcPr>
            <w:tcW w:w="0" w:type="auto"/>
            <w:tcPrChange w:id="305" w:author="Sabrin Sultana" w:date="2025-07-07T21:23:00Z" w16du:dateUtc="2025-07-07T15:23:00Z">
              <w:tcPr>
                <w:tcW w:w="3908" w:type="dxa"/>
                <w:gridSpan w:val="2"/>
              </w:tcPr>
            </w:tcPrChange>
          </w:tcPr>
          <w:p w14:paraId="0F49EC7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51 (20.8)</w:t>
            </w:r>
          </w:p>
        </w:tc>
        <w:tc>
          <w:tcPr>
            <w:tcW w:w="0" w:type="auto"/>
            <w:tcPrChange w:id="306" w:author="Sabrin Sultana" w:date="2025-07-07T21:23:00Z" w16du:dateUtc="2025-07-07T15:23:00Z">
              <w:tcPr>
                <w:tcW w:w="1401" w:type="dxa"/>
              </w:tcPr>
            </w:tcPrChange>
          </w:tcPr>
          <w:p w14:paraId="2200ED4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194 (79.2)</w:t>
            </w:r>
          </w:p>
        </w:tc>
        <w:tc>
          <w:tcPr>
            <w:tcW w:w="0" w:type="auto"/>
            <w:tcPrChange w:id="307" w:author="Sabrin Sultana" w:date="2025-07-07T21:23:00Z" w16du:dateUtc="2025-07-07T15:23:00Z">
              <w:tcPr>
                <w:tcW w:w="796" w:type="dxa"/>
              </w:tcPr>
            </w:tcPrChange>
          </w:tcPr>
          <w:p w14:paraId="189B1C5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245 (53.6)</w:t>
            </w:r>
          </w:p>
        </w:tc>
        <w:tc>
          <w:tcPr>
            <w:tcW w:w="0" w:type="auto"/>
            <w:tcPrChange w:id="308" w:author="Sabrin Sultana" w:date="2025-07-07T21:23:00Z" w16du:dateUtc="2025-07-07T15:23:00Z">
              <w:tcPr>
                <w:tcW w:w="1361" w:type="dxa"/>
                <w:gridSpan w:val="2"/>
              </w:tcPr>
            </w:tcPrChange>
          </w:tcPr>
          <w:p w14:paraId="119B699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0.055</w:t>
            </w:r>
          </w:p>
        </w:tc>
      </w:tr>
      <w:tr w:rsidR="00DA2165" w:rsidRPr="00561739" w14:paraId="5B163A40" w14:textId="77777777" w:rsidTr="008A2741">
        <w:tc>
          <w:tcPr>
            <w:tcW w:w="0" w:type="auto"/>
            <w:tcPrChange w:id="309" w:author="Sabrin Sultana" w:date="2025-07-07T21:23:00Z" w16du:dateUtc="2025-07-07T15:23:00Z">
              <w:tcPr>
                <w:tcW w:w="1886" w:type="dxa"/>
              </w:tcPr>
            </w:tcPrChange>
          </w:tcPr>
          <w:p w14:paraId="17EC71D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Community own</w:t>
            </w:r>
          </w:p>
        </w:tc>
        <w:tc>
          <w:tcPr>
            <w:tcW w:w="0" w:type="auto"/>
            <w:tcPrChange w:id="310" w:author="Sabrin Sultana" w:date="2025-07-07T21:23:00Z" w16du:dateUtc="2025-07-07T15:23:00Z">
              <w:tcPr>
                <w:tcW w:w="3908" w:type="dxa"/>
                <w:gridSpan w:val="2"/>
              </w:tcPr>
            </w:tcPrChange>
          </w:tcPr>
          <w:p w14:paraId="64D87CC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 (8.5)</w:t>
            </w:r>
          </w:p>
        </w:tc>
        <w:tc>
          <w:tcPr>
            <w:tcW w:w="0" w:type="auto"/>
            <w:tcPrChange w:id="311" w:author="Sabrin Sultana" w:date="2025-07-07T21:23:00Z" w16du:dateUtc="2025-07-07T15:23:00Z">
              <w:tcPr>
                <w:tcW w:w="1401" w:type="dxa"/>
              </w:tcPr>
            </w:tcPrChange>
          </w:tcPr>
          <w:p w14:paraId="6036D9A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86 (91.5)</w:t>
            </w:r>
          </w:p>
        </w:tc>
        <w:tc>
          <w:tcPr>
            <w:tcW w:w="0" w:type="auto"/>
            <w:tcPrChange w:id="312" w:author="Sabrin Sultana" w:date="2025-07-07T21:23:00Z" w16du:dateUtc="2025-07-07T15:23:00Z">
              <w:tcPr>
                <w:tcW w:w="796" w:type="dxa"/>
              </w:tcPr>
            </w:tcPrChange>
          </w:tcPr>
          <w:p w14:paraId="334961F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94 (20.6)</w:t>
            </w:r>
          </w:p>
        </w:tc>
        <w:tc>
          <w:tcPr>
            <w:tcW w:w="0" w:type="auto"/>
            <w:tcPrChange w:id="313" w:author="Sabrin Sultana" w:date="2025-07-07T21:23:00Z" w16du:dateUtc="2025-07-07T15:23:00Z">
              <w:tcPr>
                <w:tcW w:w="1361" w:type="dxa"/>
                <w:gridSpan w:val="2"/>
              </w:tcPr>
            </w:tcPrChange>
          </w:tcPr>
          <w:p w14:paraId="21412431" w14:textId="77777777" w:rsidR="00DA2165" w:rsidRPr="00561739" w:rsidRDefault="00DA2165" w:rsidP="00A11FF8">
            <w:pPr>
              <w:jc w:val="both"/>
              <w:rPr>
                <w:rFonts w:ascii="Times New Roman" w:hAnsi="Times New Roman" w:cs="Times New Roman"/>
                <w:sz w:val="24"/>
                <w:szCs w:val="24"/>
              </w:rPr>
            </w:pPr>
          </w:p>
        </w:tc>
      </w:tr>
      <w:tr w:rsidR="00DA2165" w:rsidRPr="00561739" w14:paraId="6509B7E0" w14:textId="77777777" w:rsidTr="008A2741">
        <w:tc>
          <w:tcPr>
            <w:tcW w:w="0" w:type="auto"/>
            <w:tcPrChange w:id="314" w:author="Sabrin Sultana" w:date="2025-07-07T21:23:00Z" w16du:dateUtc="2025-07-07T15:23:00Z">
              <w:tcPr>
                <w:tcW w:w="1886" w:type="dxa"/>
              </w:tcPr>
            </w:tcPrChange>
          </w:tcPr>
          <w:p w14:paraId="7EC589E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Own pet</w:t>
            </w:r>
          </w:p>
        </w:tc>
        <w:tc>
          <w:tcPr>
            <w:tcW w:w="0" w:type="auto"/>
            <w:tcPrChange w:id="315" w:author="Sabrin Sultana" w:date="2025-07-07T21:23:00Z" w16du:dateUtc="2025-07-07T15:23:00Z">
              <w:tcPr>
                <w:tcW w:w="3908" w:type="dxa"/>
                <w:gridSpan w:val="2"/>
              </w:tcPr>
            </w:tcPrChange>
          </w:tcPr>
          <w:p w14:paraId="7B486F4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18 (15.8)</w:t>
            </w:r>
          </w:p>
        </w:tc>
        <w:tc>
          <w:tcPr>
            <w:tcW w:w="0" w:type="auto"/>
            <w:tcPrChange w:id="316" w:author="Sabrin Sultana" w:date="2025-07-07T21:23:00Z" w16du:dateUtc="2025-07-07T15:23:00Z">
              <w:tcPr>
                <w:tcW w:w="1401" w:type="dxa"/>
              </w:tcPr>
            </w:tcPrChange>
          </w:tcPr>
          <w:p w14:paraId="24E1190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96 (84.2)</w:t>
            </w:r>
          </w:p>
        </w:tc>
        <w:tc>
          <w:tcPr>
            <w:tcW w:w="0" w:type="auto"/>
            <w:tcPrChange w:id="317" w:author="Sabrin Sultana" w:date="2025-07-07T21:23:00Z" w16du:dateUtc="2025-07-07T15:23:00Z">
              <w:tcPr>
                <w:tcW w:w="796" w:type="dxa"/>
              </w:tcPr>
            </w:tcPrChange>
          </w:tcPr>
          <w:p w14:paraId="6A8B257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114 (24.9)</w:t>
            </w:r>
          </w:p>
        </w:tc>
        <w:tc>
          <w:tcPr>
            <w:tcW w:w="0" w:type="auto"/>
            <w:tcPrChange w:id="318" w:author="Sabrin Sultana" w:date="2025-07-07T21:23:00Z" w16du:dateUtc="2025-07-07T15:23:00Z">
              <w:tcPr>
                <w:tcW w:w="1361" w:type="dxa"/>
                <w:gridSpan w:val="2"/>
              </w:tcPr>
            </w:tcPrChange>
          </w:tcPr>
          <w:p w14:paraId="77286DD0" w14:textId="77777777" w:rsidR="00DA2165" w:rsidRPr="00561739" w:rsidRDefault="00DA2165" w:rsidP="00A11FF8">
            <w:pPr>
              <w:jc w:val="both"/>
              <w:rPr>
                <w:rFonts w:ascii="Times New Roman" w:hAnsi="Times New Roman" w:cs="Times New Roman"/>
                <w:sz w:val="24"/>
                <w:szCs w:val="24"/>
              </w:rPr>
            </w:pPr>
          </w:p>
        </w:tc>
      </w:tr>
      <w:tr w:rsidR="00DA2165" w:rsidRPr="00561739" w14:paraId="6836119D" w14:textId="77777777" w:rsidTr="008A2741">
        <w:tc>
          <w:tcPr>
            <w:tcW w:w="0" w:type="auto"/>
            <w:tcPrChange w:id="319" w:author="Sabrin Sultana" w:date="2025-07-07T21:23:00Z" w16du:dateUtc="2025-07-07T15:23:00Z">
              <w:tcPr>
                <w:tcW w:w="1886" w:type="dxa"/>
              </w:tcPr>
            </w:tcPrChange>
          </w:tcPr>
          <w:p w14:paraId="40DFFB3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Wild</w:t>
            </w:r>
          </w:p>
        </w:tc>
        <w:tc>
          <w:tcPr>
            <w:tcW w:w="0" w:type="auto"/>
            <w:tcPrChange w:id="320" w:author="Sabrin Sultana" w:date="2025-07-07T21:23:00Z" w16du:dateUtc="2025-07-07T15:23:00Z">
              <w:tcPr>
                <w:tcW w:w="3908" w:type="dxa"/>
                <w:gridSpan w:val="2"/>
              </w:tcPr>
            </w:tcPrChange>
          </w:tcPr>
          <w:p w14:paraId="6BB4797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 (25.0)</w:t>
            </w:r>
          </w:p>
        </w:tc>
        <w:tc>
          <w:tcPr>
            <w:tcW w:w="0" w:type="auto"/>
            <w:tcPrChange w:id="321" w:author="Sabrin Sultana" w:date="2025-07-07T21:23:00Z" w16du:dateUtc="2025-07-07T15:23:00Z">
              <w:tcPr>
                <w:tcW w:w="1401" w:type="dxa"/>
              </w:tcPr>
            </w:tcPrChange>
          </w:tcPr>
          <w:p w14:paraId="05A3BA72"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 (75.0)</w:t>
            </w:r>
          </w:p>
        </w:tc>
        <w:tc>
          <w:tcPr>
            <w:tcW w:w="0" w:type="auto"/>
            <w:tcPrChange w:id="322" w:author="Sabrin Sultana" w:date="2025-07-07T21:23:00Z" w16du:dateUtc="2025-07-07T15:23:00Z">
              <w:tcPr>
                <w:tcW w:w="796" w:type="dxa"/>
              </w:tcPr>
            </w:tcPrChange>
          </w:tcPr>
          <w:p w14:paraId="75346B8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 (0.9)</w:t>
            </w:r>
          </w:p>
        </w:tc>
        <w:tc>
          <w:tcPr>
            <w:tcW w:w="0" w:type="auto"/>
            <w:tcPrChange w:id="323" w:author="Sabrin Sultana" w:date="2025-07-07T21:23:00Z" w16du:dateUtc="2025-07-07T15:23:00Z">
              <w:tcPr>
                <w:tcW w:w="1361" w:type="dxa"/>
                <w:gridSpan w:val="2"/>
              </w:tcPr>
            </w:tcPrChange>
          </w:tcPr>
          <w:p w14:paraId="770DD1C9" w14:textId="77777777" w:rsidR="00DA2165" w:rsidRPr="00561739" w:rsidRDefault="00DA2165" w:rsidP="00A11FF8">
            <w:pPr>
              <w:jc w:val="both"/>
              <w:rPr>
                <w:rFonts w:ascii="Times New Roman" w:hAnsi="Times New Roman" w:cs="Times New Roman"/>
                <w:sz w:val="24"/>
                <w:szCs w:val="24"/>
              </w:rPr>
            </w:pPr>
          </w:p>
        </w:tc>
      </w:tr>
      <w:tr w:rsidR="00DA2165" w:rsidRPr="00561739" w14:paraId="757A783E" w14:textId="77777777" w:rsidTr="008A2741">
        <w:tc>
          <w:tcPr>
            <w:tcW w:w="0" w:type="auto"/>
            <w:tcPrChange w:id="324" w:author="Sabrin Sultana" w:date="2025-07-07T21:23:00Z" w16du:dateUtc="2025-07-07T15:23:00Z">
              <w:tcPr>
                <w:tcW w:w="1886" w:type="dxa"/>
              </w:tcPr>
            </w:tcPrChange>
          </w:tcPr>
          <w:p w14:paraId="7D4EAF24" w14:textId="77777777" w:rsidR="00DA2165" w:rsidRPr="00030B63" w:rsidRDefault="00DA2165" w:rsidP="00A11FF8">
            <w:pPr>
              <w:jc w:val="both"/>
              <w:rPr>
                <w:rFonts w:ascii="Times New Roman" w:hAnsi="Times New Roman" w:cs="Times New Roman"/>
                <w:b/>
                <w:bCs/>
                <w:sz w:val="24"/>
                <w:szCs w:val="24"/>
              </w:rPr>
            </w:pPr>
            <w:r w:rsidRPr="00030B63">
              <w:rPr>
                <w:rFonts w:ascii="Times New Roman" w:hAnsi="Times New Roman" w:cs="Times New Roman"/>
                <w:b/>
                <w:bCs/>
                <w:sz w:val="24"/>
                <w:szCs w:val="24"/>
              </w:rPr>
              <w:t>Reason of bite</w:t>
            </w:r>
          </w:p>
        </w:tc>
        <w:tc>
          <w:tcPr>
            <w:tcW w:w="0" w:type="auto"/>
            <w:tcPrChange w:id="325" w:author="Sabrin Sultana" w:date="2025-07-07T21:23:00Z" w16du:dateUtc="2025-07-07T15:23:00Z">
              <w:tcPr>
                <w:tcW w:w="3908" w:type="dxa"/>
                <w:gridSpan w:val="2"/>
              </w:tcPr>
            </w:tcPrChange>
          </w:tcPr>
          <w:p w14:paraId="4EA1E2A0" w14:textId="77777777" w:rsidR="00DA2165" w:rsidRPr="00561739" w:rsidRDefault="00DA2165" w:rsidP="00A11FF8">
            <w:pPr>
              <w:jc w:val="both"/>
              <w:rPr>
                <w:rFonts w:ascii="Times New Roman" w:hAnsi="Times New Roman" w:cs="Times New Roman"/>
                <w:sz w:val="24"/>
                <w:szCs w:val="24"/>
              </w:rPr>
            </w:pPr>
          </w:p>
        </w:tc>
        <w:tc>
          <w:tcPr>
            <w:tcW w:w="0" w:type="auto"/>
            <w:tcPrChange w:id="326" w:author="Sabrin Sultana" w:date="2025-07-07T21:23:00Z" w16du:dateUtc="2025-07-07T15:23:00Z">
              <w:tcPr>
                <w:tcW w:w="1401" w:type="dxa"/>
              </w:tcPr>
            </w:tcPrChange>
          </w:tcPr>
          <w:p w14:paraId="337FF95B" w14:textId="77777777" w:rsidR="00DA2165" w:rsidRPr="00561739" w:rsidRDefault="00DA2165" w:rsidP="00A11FF8">
            <w:pPr>
              <w:jc w:val="both"/>
              <w:rPr>
                <w:rFonts w:ascii="Times New Roman" w:hAnsi="Times New Roman" w:cs="Times New Roman"/>
                <w:sz w:val="24"/>
                <w:szCs w:val="24"/>
              </w:rPr>
            </w:pPr>
          </w:p>
        </w:tc>
        <w:tc>
          <w:tcPr>
            <w:tcW w:w="0" w:type="auto"/>
            <w:tcPrChange w:id="327" w:author="Sabrin Sultana" w:date="2025-07-07T21:23:00Z" w16du:dateUtc="2025-07-07T15:23:00Z">
              <w:tcPr>
                <w:tcW w:w="796" w:type="dxa"/>
              </w:tcPr>
            </w:tcPrChange>
          </w:tcPr>
          <w:p w14:paraId="4F8DDABF" w14:textId="77777777" w:rsidR="00DA2165" w:rsidRPr="00561739" w:rsidRDefault="00DA2165" w:rsidP="00A11FF8">
            <w:pPr>
              <w:jc w:val="both"/>
              <w:rPr>
                <w:rFonts w:ascii="Times New Roman" w:hAnsi="Times New Roman" w:cs="Times New Roman"/>
                <w:sz w:val="24"/>
                <w:szCs w:val="24"/>
              </w:rPr>
            </w:pPr>
          </w:p>
        </w:tc>
        <w:tc>
          <w:tcPr>
            <w:tcW w:w="0" w:type="auto"/>
            <w:tcPrChange w:id="328" w:author="Sabrin Sultana" w:date="2025-07-07T21:23:00Z" w16du:dateUtc="2025-07-07T15:23:00Z">
              <w:tcPr>
                <w:tcW w:w="1361" w:type="dxa"/>
                <w:gridSpan w:val="2"/>
              </w:tcPr>
            </w:tcPrChange>
          </w:tcPr>
          <w:p w14:paraId="100D9E31" w14:textId="77777777" w:rsidR="00DA2165" w:rsidRPr="00561739" w:rsidRDefault="00DA2165" w:rsidP="00A11FF8">
            <w:pPr>
              <w:jc w:val="both"/>
              <w:rPr>
                <w:rFonts w:ascii="Times New Roman" w:hAnsi="Times New Roman" w:cs="Times New Roman"/>
                <w:sz w:val="24"/>
                <w:szCs w:val="24"/>
              </w:rPr>
            </w:pPr>
          </w:p>
        </w:tc>
      </w:tr>
      <w:tr w:rsidR="00DA2165" w:rsidRPr="00561739" w14:paraId="3D722802" w14:textId="77777777" w:rsidTr="008A2741">
        <w:tc>
          <w:tcPr>
            <w:tcW w:w="0" w:type="auto"/>
            <w:tcPrChange w:id="329" w:author="Sabrin Sultana" w:date="2025-07-07T21:23:00Z" w16du:dateUtc="2025-07-07T15:23:00Z">
              <w:tcPr>
                <w:tcW w:w="1886" w:type="dxa"/>
              </w:tcPr>
            </w:tcPrChange>
          </w:tcPr>
          <w:p w14:paraId="7663D66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Provoked by patient</w:t>
            </w:r>
          </w:p>
        </w:tc>
        <w:tc>
          <w:tcPr>
            <w:tcW w:w="0" w:type="auto"/>
            <w:tcPrChange w:id="330" w:author="Sabrin Sultana" w:date="2025-07-07T21:23:00Z" w16du:dateUtc="2025-07-07T15:23:00Z">
              <w:tcPr>
                <w:tcW w:w="3908" w:type="dxa"/>
                <w:gridSpan w:val="2"/>
              </w:tcPr>
            </w:tcPrChange>
          </w:tcPr>
          <w:p w14:paraId="6F26608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27 (14.2)</w:t>
            </w:r>
          </w:p>
        </w:tc>
        <w:tc>
          <w:tcPr>
            <w:tcW w:w="0" w:type="auto"/>
            <w:tcPrChange w:id="331" w:author="Sabrin Sultana" w:date="2025-07-07T21:23:00Z" w16du:dateUtc="2025-07-07T15:23:00Z">
              <w:tcPr>
                <w:tcW w:w="1401" w:type="dxa"/>
              </w:tcPr>
            </w:tcPrChange>
          </w:tcPr>
          <w:p w14:paraId="2E51ECC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163 (85.8)</w:t>
            </w:r>
          </w:p>
        </w:tc>
        <w:tc>
          <w:tcPr>
            <w:tcW w:w="0" w:type="auto"/>
            <w:tcPrChange w:id="332" w:author="Sabrin Sultana" w:date="2025-07-07T21:23:00Z" w16du:dateUtc="2025-07-07T15:23:00Z">
              <w:tcPr>
                <w:tcW w:w="796" w:type="dxa"/>
              </w:tcPr>
            </w:tcPrChange>
          </w:tcPr>
          <w:p w14:paraId="17F5E1D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190 (41.6)</w:t>
            </w:r>
          </w:p>
        </w:tc>
        <w:tc>
          <w:tcPr>
            <w:tcW w:w="0" w:type="auto"/>
            <w:tcPrChange w:id="333" w:author="Sabrin Sultana" w:date="2025-07-07T21:23:00Z" w16du:dateUtc="2025-07-07T15:23:00Z">
              <w:tcPr>
                <w:tcW w:w="1361" w:type="dxa"/>
                <w:gridSpan w:val="2"/>
              </w:tcPr>
            </w:tcPrChange>
          </w:tcPr>
          <w:p w14:paraId="4EE4DFF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0.004</w:t>
            </w:r>
          </w:p>
        </w:tc>
      </w:tr>
      <w:tr w:rsidR="00DA2165" w:rsidRPr="00561739" w14:paraId="6E649959" w14:textId="77777777" w:rsidTr="008A2741">
        <w:tc>
          <w:tcPr>
            <w:tcW w:w="0" w:type="auto"/>
            <w:tcPrChange w:id="334" w:author="Sabrin Sultana" w:date="2025-07-07T21:23:00Z" w16du:dateUtc="2025-07-07T15:23:00Z">
              <w:tcPr>
                <w:tcW w:w="1886" w:type="dxa"/>
              </w:tcPr>
            </w:tcPrChange>
          </w:tcPr>
          <w:p w14:paraId="5F759D8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Provoked by animals</w:t>
            </w:r>
          </w:p>
        </w:tc>
        <w:tc>
          <w:tcPr>
            <w:tcW w:w="0" w:type="auto"/>
            <w:tcPrChange w:id="335" w:author="Sabrin Sultana" w:date="2025-07-07T21:23:00Z" w16du:dateUtc="2025-07-07T15:23:00Z">
              <w:tcPr>
                <w:tcW w:w="3908" w:type="dxa"/>
                <w:gridSpan w:val="2"/>
              </w:tcPr>
            </w:tcPrChange>
          </w:tcPr>
          <w:p w14:paraId="3E2A3FB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 (6.2)</w:t>
            </w:r>
          </w:p>
        </w:tc>
        <w:tc>
          <w:tcPr>
            <w:tcW w:w="0" w:type="auto"/>
            <w:tcPrChange w:id="336" w:author="Sabrin Sultana" w:date="2025-07-07T21:23:00Z" w16du:dateUtc="2025-07-07T15:23:00Z">
              <w:tcPr>
                <w:tcW w:w="1401" w:type="dxa"/>
              </w:tcPr>
            </w:tcPrChange>
          </w:tcPr>
          <w:p w14:paraId="75DAC48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61 (93.8)</w:t>
            </w:r>
          </w:p>
        </w:tc>
        <w:tc>
          <w:tcPr>
            <w:tcW w:w="0" w:type="auto"/>
            <w:tcPrChange w:id="337" w:author="Sabrin Sultana" w:date="2025-07-07T21:23:00Z" w16du:dateUtc="2025-07-07T15:23:00Z">
              <w:tcPr>
                <w:tcW w:w="796" w:type="dxa"/>
              </w:tcPr>
            </w:tcPrChange>
          </w:tcPr>
          <w:p w14:paraId="64B2CE6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65 (14.2)</w:t>
            </w:r>
          </w:p>
        </w:tc>
        <w:tc>
          <w:tcPr>
            <w:tcW w:w="0" w:type="auto"/>
            <w:tcPrChange w:id="338" w:author="Sabrin Sultana" w:date="2025-07-07T21:23:00Z" w16du:dateUtc="2025-07-07T15:23:00Z">
              <w:tcPr>
                <w:tcW w:w="1361" w:type="dxa"/>
                <w:gridSpan w:val="2"/>
              </w:tcPr>
            </w:tcPrChange>
          </w:tcPr>
          <w:p w14:paraId="3AA53164" w14:textId="77777777" w:rsidR="00DA2165" w:rsidRPr="00561739" w:rsidRDefault="00DA2165" w:rsidP="00A11FF8">
            <w:pPr>
              <w:jc w:val="both"/>
              <w:rPr>
                <w:rFonts w:ascii="Times New Roman" w:hAnsi="Times New Roman" w:cs="Times New Roman"/>
                <w:sz w:val="24"/>
                <w:szCs w:val="24"/>
              </w:rPr>
            </w:pPr>
          </w:p>
        </w:tc>
      </w:tr>
      <w:tr w:rsidR="00DA2165" w:rsidRPr="00561739" w14:paraId="29231E3C" w14:textId="77777777" w:rsidTr="008A2741">
        <w:tc>
          <w:tcPr>
            <w:tcW w:w="0" w:type="auto"/>
            <w:tcPrChange w:id="339" w:author="Sabrin Sultana" w:date="2025-07-07T21:23:00Z" w16du:dateUtc="2025-07-07T15:23:00Z">
              <w:tcPr>
                <w:tcW w:w="1886" w:type="dxa"/>
              </w:tcPr>
            </w:tcPrChange>
          </w:tcPr>
          <w:p w14:paraId="245BEB3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Unprovoked</w:t>
            </w:r>
          </w:p>
        </w:tc>
        <w:tc>
          <w:tcPr>
            <w:tcW w:w="0" w:type="auto"/>
            <w:tcPrChange w:id="340" w:author="Sabrin Sultana" w:date="2025-07-07T21:23:00Z" w16du:dateUtc="2025-07-07T15:23:00Z">
              <w:tcPr>
                <w:tcW w:w="3908" w:type="dxa"/>
                <w:gridSpan w:val="2"/>
              </w:tcPr>
            </w:tcPrChange>
          </w:tcPr>
          <w:p w14:paraId="755C390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45 (22.5)</w:t>
            </w:r>
          </w:p>
        </w:tc>
        <w:tc>
          <w:tcPr>
            <w:tcW w:w="0" w:type="auto"/>
            <w:tcPrChange w:id="341" w:author="Sabrin Sultana" w:date="2025-07-07T21:23:00Z" w16du:dateUtc="2025-07-07T15:23:00Z">
              <w:tcPr>
                <w:tcW w:w="1401" w:type="dxa"/>
              </w:tcPr>
            </w:tcPrChange>
          </w:tcPr>
          <w:p w14:paraId="6E04D8B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155 (77.5)</w:t>
            </w:r>
          </w:p>
        </w:tc>
        <w:tc>
          <w:tcPr>
            <w:tcW w:w="0" w:type="auto"/>
            <w:tcPrChange w:id="342" w:author="Sabrin Sultana" w:date="2025-07-07T21:23:00Z" w16du:dateUtc="2025-07-07T15:23:00Z">
              <w:tcPr>
                <w:tcW w:w="796" w:type="dxa"/>
              </w:tcPr>
            </w:tcPrChange>
          </w:tcPr>
          <w:p w14:paraId="4AFC0681"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200 (43.8)</w:t>
            </w:r>
          </w:p>
        </w:tc>
        <w:tc>
          <w:tcPr>
            <w:tcW w:w="0" w:type="auto"/>
            <w:tcPrChange w:id="343" w:author="Sabrin Sultana" w:date="2025-07-07T21:23:00Z" w16du:dateUtc="2025-07-07T15:23:00Z">
              <w:tcPr>
                <w:tcW w:w="1361" w:type="dxa"/>
                <w:gridSpan w:val="2"/>
              </w:tcPr>
            </w:tcPrChange>
          </w:tcPr>
          <w:p w14:paraId="41926B17" w14:textId="77777777" w:rsidR="00DA2165" w:rsidRPr="00561739" w:rsidRDefault="00DA2165" w:rsidP="00A11FF8">
            <w:pPr>
              <w:jc w:val="both"/>
              <w:rPr>
                <w:rFonts w:ascii="Times New Roman" w:hAnsi="Times New Roman" w:cs="Times New Roman"/>
                <w:sz w:val="24"/>
                <w:szCs w:val="24"/>
              </w:rPr>
            </w:pPr>
          </w:p>
        </w:tc>
      </w:tr>
      <w:tr w:rsidR="00DA2165" w:rsidRPr="00561739" w14:paraId="5F4F0568" w14:textId="77777777" w:rsidTr="008A2741">
        <w:tc>
          <w:tcPr>
            <w:tcW w:w="0" w:type="auto"/>
            <w:tcPrChange w:id="344" w:author="Sabrin Sultana" w:date="2025-07-07T21:23:00Z" w16du:dateUtc="2025-07-07T15:23:00Z">
              <w:tcPr>
                <w:tcW w:w="1886" w:type="dxa"/>
              </w:tcPr>
            </w:tcPrChange>
          </w:tcPr>
          <w:p w14:paraId="434BA536" w14:textId="77777777" w:rsidR="00DA2165" w:rsidRPr="00030B63" w:rsidRDefault="00DA2165" w:rsidP="00A11FF8">
            <w:pPr>
              <w:jc w:val="both"/>
              <w:rPr>
                <w:rFonts w:ascii="Times New Roman" w:hAnsi="Times New Roman" w:cs="Times New Roman"/>
                <w:b/>
                <w:bCs/>
                <w:sz w:val="24"/>
                <w:szCs w:val="24"/>
              </w:rPr>
            </w:pPr>
            <w:r w:rsidRPr="00030B63">
              <w:rPr>
                <w:rFonts w:ascii="Times New Roman" w:hAnsi="Times New Roman" w:cs="Times New Roman"/>
                <w:b/>
                <w:bCs/>
                <w:sz w:val="24"/>
                <w:szCs w:val="24"/>
              </w:rPr>
              <w:t>Category of wound</w:t>
            </w:r>
          </w:p>
        </w:tc>
        <w:tc>
          <w:tcPr>
            <w:tcW w:w="0" w:type="auto"/>
            <w:tcPrChange w:id="345" w:author="Sabrin Sultana" w:date="2025-07-07T21:23:00Z" w16du:dateUtc="2025-07-07T15:23:00Z">
              <w:tcPr>
                <w:tcW w:w="3908" w:type="dxa"/>
                <w:gridSpan w:val="2"/>
              </w:tcPr>
            </w:tcPrChange>
          </w:tcPr>
          <w:p w14:paraId="480DD20C" w14:textId="77777777" w:rsidR="00DA2165" w:rsidRPr="00561739" w:rsidRDefault="00DA2165" w:rsidP="00A11FF8">
            <w:pPr>
              <w:jc w:val="both"/>
              <w:rPr>
                <w:rFonts w:ascii="Times New Roman" w:hAnsi="Times New Roman" w:cs="Times New Roman"/>
                <w:sz w:val="24"/>
                <w:szCs w:val="24"/>
              </w:rPr>
            </w:pPr>
          </w:p>
        </w:tc>
        <w:tc>
          <w:tcPr>
            <w:tcW w:w="0" w:type="auto"/>
            <w:tcPrChange w:id="346" w:author="Sabrin Sultana" w:date="2025-07-07T21:23:00Z" w16du:dateUtc="2025-07-07T15:23:00Z">
              <w:tcPr>
                <w:tcW w:w="1401" w:type="dxa"/>
              </w:tcPr>
            </w:tcPrChange>
          </w:tcPr>
          <w:p w14:paraId="553FF07F" w14:textId="77777777" w:rsidR="00DA2165" w:rsidRPr="00561739" w:rsidRDefault="00DA2165" w:rsidP="00A11FF8">
            <w:pPr>
              <w:jc w:val="both"/>
              <w:rPr>
                <w:rFonts w:ascii="Times New Roman" w:hAnsi="Times New Roman" w:cs="Times New Roman"/>
                <w:sz w:val="24"/>
                <w:szCs w:val="24"/>
              </w:rPr>
            </w:pPr>
          </w:p>
        </w:tc>
        <w:tc>
          <w:tcPr>
            <w:tcW w:w="0" w:type="auto"/>
            <w:tcPrChange w:id="347" w:author="Sabrin Sultana" w:date="2025-07-07T21:23:00Z" w16du:dateUtc="2025-07-07T15:23:00Z">
              <w:tcPr>
                <w:tcW w:w="796" w:type="dxa"/>
              </w:tcPr>
            </w:tcPrChange>
          </w:tcPr>
          <w:p w14:paraId="10FA25AF" w14:textId="77777777" w:rsidR="00DA2165" w:rsidRPr="00561739" w:rsidRDefault="00DA2165" w:rsidP="00A11FF8">
            <w:pPr>
              <w:jc w:val="both"/>
              <w:rPr>
                <w:rFonts w:ascii="Times New Roman" w:hAnsi="Times New Roman" w:cs="Times New Roman"/>
                <w:sz w:val="24"/>
                <w:szCs w:val="24"/>
              </w:rPr>
            </w:pPr>
          </w:p>
        </w:tc>
        <w:tc>
          <w:tcPr>
            <w:tcW w:w="0" w:type="auto"/>
            <w:tcPrChange w:id="348" w:author="Sabrin Sultana" w:date="2025-07-07T21:23:00Z" w16du:dateUtc="2025-07-07T15:23:00Z">
              <w:tcPr>
                <w:tcW w:w="1361" w:type="dxa"/>
                <w:gridSpan w:val="2"/>
              </w:tcPr>
            </w:tcPrChange>
          </w:tcPr>
          <w:p w14:paraId="6784737A" w14:textId="77777777" w:rsidR="00DA2165" w:rsidRPr="00561739" w:rsidRDefault="00DA2165" w:rsidP="00A11FF8">
            <w:pPr>
              <w:jc w:val="both"/>
              <w:rPr>
                <w:rFonts w:ascii="Times New Roman" w:hAnsi="Times New Roman" w:cs="Times New Roman"/>
                <w:sz w:val="24"/>
                <w:szCs w:val="24"/>
              </w:rPr>
            </w:pPr>
          </w:p>
        </w:tc>
      </w:tr>
      <w:tr w:rsidR="00DA2165" w:rsidRPr="00561739" w14:paraId="2E6DB7E3" w14:textId="77777777" w:rsidTr="008A2741">
        <w:tc>
          <w:tcPr>
            <w:tcW w:w="0" w:type="auto"/>
            <w:tcPrChange w:id="349" w:author="Sabrin Sultana" w:date="2025-07-07T21:23:00Z" w16du:dateUtc="2025-07-07T15:23:00Z">
              <w:tcPr>
                <w:tcW w:w="1886" w:type="dxa"/>
              </w:tcPr>
            </w:tcPrChange>
          </w:tcPr>
          <w:p w14:paraId="758F4AC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Cat-I</w:t>
            </w:r>
          </w:p>
        </w:tc>
        <w:tc>
          <w:tcPr>
            <w:tcW w:w="0" w:type="auto"/>
            <w:tcPrChange w:id="350" w:author="Sabrin Sultana" w:date="2025-07-07T21:23:00Z" w16du:dateUtc="2025-07-07T15:23:00Z">
              <w:tcPr>
                <w:tcW w:w="3908" w:type="dxa"/>
                <w:gridSpan w:val="2"/>
              </w:tcPr>
            </w:tcPrChange>
          </w:tcPr>
          <w:p w14:paraId="1535D3D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 (75.0)</w:t>
            </w:r>
          </w:p>
        </w:tc>
        <w:tc>
          <w:tcPr>
            <w:tcW w:w="0" w:type="auto"/>
            <w:tcPrChange w:id="351" w:author="Sabrin Sultana" w:date="2025-07-07T21:23:00Z" w16du:dateUtc="2025-07-07T15:23:00Z">
              <w:tcPr>
                <w:tcW w:w="1401" w:type="dxa"/>
              </w:tcPr>
            </w:tcPrChange>
          </w:tcPr>
          <w:p w14:paraId="4D0CEDF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 (25.0)</w:t>
            </w:r>
          </w:p>
        </w:tc>
        <w:tc>
          <w:tcPr>
            <w:tcW w:w="0" w:type="auto"/>
            <w:tcPrChange w:id="352" w:author="Sabrin Sultana" w:date="2025-07-07T21:23:00Z" w16du:dateUtc="2025-07-07T15:23:00Z">
              <w:tcPr>
                <w:tcW w:w="796" w:type="dxa"/>
              </w:tcPr>
            </w:tcPrChange>
          </w:tcPr>
          <w:p w14:paraId="04131207"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 (0.9)</w:t>
            </w:r>
          </w:p>
        </w:tc>
        <w:tc>
          <w:tcPr>
            <w:tcW w:w="0" w:type="auto"/>
            <w:tcPrChange w:id="353" w:author="Sabrin Sultana" w:date="2025-07-07T21:23:00Z" w16du:dateUtc="2025-07-07T15:23:00Z">
              <w:tcPr>
                <w:tcW w:w="1361" w:type="dxa"/>
                <w:gridSpan w:val="2"/>
              </w:tcPr>
            </w:tcPrChange>
          </w:tcPr>
          <w:p w14:paraId="6AA74778"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0.007</w:t>
            </w:r>
          </w:p>
        </w:tc>
      </w:tr>
      <w:tr w:rsidR="00DA2165" w:rsidRPr="00561739" w14:paraId="7F323D51" w14:textId="77777777" w:rsidTr="008A2741">
        <w:tc>
          <w:tcPr>
            <w:tcW w:w="0" w:type="auto"/>
            <w:tcPrChange w:id="354" w:author="Sabrin Sultana" w:date="2025-07-07T21:23:00Z" w16du:dateUtc="2025-07-07T15:23:00Z">
              <w:tcPr>
                <w:tcW w:w="1886" w:type="dxa"/>
              </w:tcPr>
            </w:tcPrChange>
          </w:tcPr>
          <w:p w14:paraId="42344B8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Cat-II</w:t>
            </w:r>
          </w:p>
        </w:tc>
        <w:tc>
          <w:tcPr>
            <w:tcW w:w="0" w:type="auto"/>
            <w:tcPrChange w:id="355" w:author="Sabrin Sultana" w:date="2025-07-07T21:23:00Z" w16du:dateUtc="2025-07-07T15:23:00Z">
              <w:tcPr>
                <w:tcW w:w="3908" w:type="dxa"/>
                <w:gridSpan w:val="2"/>
              </w:tcPr>
            </w:tcPrChange>
          </w:tcPr>
          <w:p w14:paraId="6B41EECD"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24 (15.0)</w:t>
            </w:r>
          </w:p>
        </w:tc>
        <w:tc>
          <w:tcPr>
            <w:tcW w:w="0" w:type="auto"/>
            <w:tcPrChange w:id="356" w:author="Sabrin Sultana" w:date="2025-07-07T21:23:00Z" w16du:dateUtc="2025-07-07T15:23:00Z">
              <w:tcPr>
                <w:tcW w:w="1401" w:type="dxa"/>
              </w:tcPr>
            </w:tcPrChange>
          </w:tcPr>
          <w:p w14:paraId="5B73253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136 (85.0)</w:t>
            </w:r>
          </w:p>
        </w:tc>
        <w:tc>
          <w:tcPr>
            <w:tcW w:w="0" w:type="auto"/>
            <w:tcPrChange w:id="357" w:author="Sabrin Sultana" w:date="2025-07-07T21:23:00Z" w16du:dateUtc="2025-07-07T15:23:00Z">
              <w:tcPr>
                <w:tcW w:w="796" w:type="dxa"/>
              </w:tcPr>
            </w:tcPrChange>
          </w:tcPr>
          <w:p w14:paraId="6B6844E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160 (35.0)</w:t>
            </w:r>
          </w:p>
        </w:tc>
        <w:tc>
          <w:tcPr>
            <w:tcW w:w="0" w:type="auto"/>
            <w:tcPrChange w:id="358" w:author="Sabrin Sultana" w:date="2025-07-07T21:23:00Z" w16du:dateUtc="2025-07-07T15:23:00Z">
              <w:tcPr>
                <w:tcW w:w="1361" w:type="dxa"/>
                <w:gridSpan w:val="2"/>
              </w:tcPr>
            </w:tcPrChange>
          </w:tcPr>
          <w:p w14:paraId="1A27AD5B" w14:textId="77777777" w:rsidR="00DA2165" w:rsidRPr="00561739" w:rsidRDefault="00DA2165" w:rsidP="00A11FF8">
            <w:pPr>
              <w:jc w:val="both"/>
              <w:rPr>
                <w:rFonts w:ascii="Times New Roman" w:hAnsi="Times New Roman" w:cs="Times New Roman"/>
                <w:sz w:val="24"/>
                <w:szCs w:val="24"/>
              </w:rPr>
            </w:pPr>
          </w:p>
        </w:tc>
      </w:tr>
      <w:tr w:rsidR="00DA2165" w:rsidRPr="00561739" w14:paraId="40B1D56B" w14:textId="77777777" w:rsidTr="008A2741">
        <w:tc>
          <w:tcPr>
            <w:tcW w:w="0" w:type="auto"/>
            <w:tcPrChange w:id="359" w:author="Sabrin Sultana" w:date="2025-07-07T21:23:00Z" w16du:dateUtc="2025-07-07T15:23:00Z">
              <w:tcPr>
                <w:tcW w:w="1886" w:type="dxa"/>
              </w:tcPr>
            </w:tcPrChange>
          </w:tcPr>
          <w:p w14:paraId="456754A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Cat-III</w:t>
            </w:r>
          </w:p>
        </w:tc>
        <w:tc>
          <w:tcPr>
            <w:tcW w:w="0" w:type="auto"/>
            <w:tcPrChange w:id="360" w:author="Sabrin Sultana" w:date="2025-07-07T21:23:00Z" w16du:dateUtc="2025-07-07T15:23:00Z">
              <w:tcPr>
                <w:tcW w:w="3908" w:type="dxa"/>
                <w:gridSpan w:val="2"/>
              </w:tcPr>
            </w:tcPrChange>
          </w:tcPr>
          <w:p w14:paraId="2827207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51 (17.4)</w:t>
            </w:r>
          </w:p>
        </w:tc>
        <w:tc>
          <w:tcPr>
            <w:tcW w:w="0" w:type="auto"/>
            <w:tcPrChange w:id="361" w:author="Sabrin Sultana" w:date="2025-07-07T21:23:00Z" w16du:dateUtc="2025-07-07T15:23:00Z">
              <w:tcPr>
                <w:tcW w:w="1401" w:type="dxa"/>
              </w:tcPr>
            </w:tcPrChange>
          </w:tcPr>
          <w:p w14:paraId="00159655"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242 (82.6)</w:t>
            </w:r>
          </w:p>
        </w:tc>
        <w:tc>
          <w:tcPr>
            <w:tcW w:w="0" w:type="auto"/>
            <w:tcPrChange w:id="362" w:author="Sabrin Sultana" w:date="2025-07-07T21:23:00Z" w16du:dateUtc="2025-07-07T15:23:00Z">
              <w:tcPr>
                <w:tcW w:w="796" w:type="dxa"/>
              </w:tcPr>
            </w:tcPrChange>
          </w:tcPr>
          <w:p w14:paraId="5734DC3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293 (64.1)</w:t>
            </w:r>
          </w:p>
        </w:tc>
        <w:tc>
          <w:tcPr>
            <w:tcW w:w="0" w:type="auto"/>
            <w:tcPrChange w:id="363" w:author="Sabrin Sultana" w:date="2025-07-07T21:23:00Z" w16du:dateUtc="2025-07-07T15:23:00Z">
              <w:tcPr>
                <w:tcW w:w="1361" w:type="dxa"/>
                <w:gridSpan w:val="2"/>
              </w:tcPr>
            </w:tcPrChange>
          </w:tcPr>
          <w:p w14:paraId="21F14A08" w14:textId="77777777" w:rsidR="00DA2165" w:rsidRPr="00561739" w:rsidRDefault="00DA2165" w:rsidP="00A11FF8">
            <w:pPr>
              <w:jc w:val="both"/>
              <w:rPr>
                <w:rFonts w:ascii="Times New Roman" w:hAnsi="Times New Roman" w:cs="Times New Roman"/>
                <w:sz w:val="24"/>
                <w:szCs w:val="24"/>
              </w:rPr>
            </w:pPr>
          </w:p>
        </w:tc>
      </w:tr>
      <w:tr w:rsidR="00DA2165" w:rsidRPr="00561739" w14:paraId="331EDDB5" w14:textId="77777777" w:rsidTr="008A2741">
        <w:tc>
          <w:tcPr>
            <w:tcW w:w="0" w:type="auto"/>
            <w:tcPrChange w:id="364" w:author="Sabrin Sultana" w:date="2025-07-07T21:23:00Z" w16du:dateUtc="2025-07-07T15:23:00Z">
              <w:tcPr>
                <w:tcW w:w="1886" w:type="dxa"/>
              </w:tcPr>
            </w:tcPrChange>
          </w:tcPr>
          <w:p w14:paraId="015552C6" w14:textId="12BC802A" w:rsidR="00DA2165" w:rsidRPr="000D0FA3" w:rsidRDefault="00DA2165" w:rsidP="00A11FF8">
            <w:pPr>
              <w:jc w:val="both"/>
              <w:rPr>
                <w:rFonts w:ascii="Times New Roman" w:hAnsi="Times New Roman" w:cs="Times New Roman"/>
                <w:b/>
                <w:bCs/>
                <w:sz w:val="24"/>
                <w:szCs w:val="24"/>
              </w:rPr>
            </w:pPr>
            <w:r w:rsidRPr="000D0FA3">
              <w:rPr>
                <w:rFonts w:ascii="Times New Roman" w:hAnsi="Times New Roman" w:cs="Times New Roman"/>
                <w:b/>
                <w:bCs/>
                <w:sz w:val="24"/>
                <w:szCs w:val="24"/>
              </w:rPr>
              <w:t>Measures taken</w:t>
            </w:r>
            <w:r w:rsidR="000D0FA3">
              <w:rPr>
                <w:rFonts w:ascii="Times New Roman" w:hAnsi="Times New Roman" w:cs="Times New Roman"/>
                <w:b/>
                <w:bCs/>
                <w:sz w:val="24"/>
                <w:szCs w:val="24"/>
              </w:rPr>
              <w:t xml:space="preserve"> following animal exposure</w:t>
            </w:r>
          </w:p>
        </w:tc>
        <w:tc>
          <w:tcPr>
            <w:tcW w:w="0" w:type="auto"/>
            <w:tcPrChange w:id="365" w:author="Sabrin Sultana" w:date="2025-07-07T21:23:00Z" w16du:dateUtc="2025-07-07T15:23:00Z">
              <w:tcPr>
                <w:tcW w:w="3908" w:type="dxa"/>
                <w:gridSpan w:val="2"/>
              </w:tcPr>
            </w:tcPrChange>
          </w:tcPr>
          <w:p w14:paraId="415534CB" w14:textId="77777777" w:rsidR="00DA2165" w:rsidRPr="00561739" w:rsidRDefault="00DA2165" w:rsidP="00A11FF8">
            <w:pPr>
              <w:jc w:val="both"/>
              <w:rPr>
                <w:rFonts w:ascii="Times New Roman" w:hAnsi="Times New Roman" w:cs="Times New Roman"/>
                <w:sz w:val="24"/>
                <w:szCs w:val="24"/>
              </w:rPr>
            </w:pPr>
          </w:p>
        </w:tc>
        <w:tc>
          <w:tcPr>
            <w:tcW w:w="0" w:type="auto"/>
            <w:tcPrChange w:id="366" w:author="Sabrin Sultana" w:date="2025-07-07T21:23:00Z" w16du:dateUtc="2025-07-07T15:23:00Z">
              <w:tcPr>
                <w:tcW w:w="1401" w:type="dxa"/>
              </w:tcPr>
            </w:tcPrChange>
          </w:tcPr>
          <w:p w14:paraId="7CD738CB" w14:textId="77777777" w:rsidR="00DA2165" w:rsidRPr="00561739" w:rsidRDefault="00DA2165" w:rsidP="00A11FF8">
            <w:pPr>
              <w:jc w:val="both"/>
              <w:rPr>
                <w:rFonts w:ascii="Times New Roman" w:hAnsi="Times New Roman" w:cs="Times New Roman"/>
                <w:sz w:val="24"/>
                <w:szCs w:val="24"/>
              </w:rPr>
            </w:pPr>
          </w:p>
        </w:tc>
        <w:tc>
          <w:tcPr>
            <w:tcW w:w="0" w:type="auto"/>
            <w:tcPrChange w:id="367" w:author="Sabrin Sultana" w:date="2025-07-07T21:23:00Z" w16du:dateUtc="2025-07-07T15:23:00Z">
              <w:tcPr>
                <w:tcW w:w="796" w:type="dxa"/>
              </w:tcPr>
            </w:tcPrChange>
          </w:tcPr>
          <w:p w14:paraId="67AAC25F" w14:textId="77777777" w:rsidR="00DA2165" w:rsidRPr="00561739" w:rsidRDefault="00DA2165" w:rsidP="00A11FF8">
            <w:pPr>
              <w:jc w:val="both"/>
              <w:rPr>
                <w:rFonts w:ascii="Times New Roman" w:hAnsi="Times New Roman" w:cs="Times New Roman"/>
                <w:sz w:val="24"/>
                <w:szCs w:val="24"/>
              </w:rPr>
            </w:pPr>
          </w:p>
        </w:tc>
        <w:tc>
          <w:tcPr>
            <w:tcW w:w="0" w:type="auto"/>
            <w:tcPrChange w:id="368" w:author="Sabrin Sultana" w:date="2025-07-07T21:23:00Z" w16du:dateUtc="2025-07-07T15:23:00Z">
              <w:tcPr>
                <w:tcW w:w="1361" w:type="dxa"/>
                <w:gridSpan w:val="2"/>
              </w:tcPr>
            </w:tcPrChange>
          </w:tcPr>
          <w:p w14:paraId="1CEFB5D1" w14:textId="77777777" w:rsidR="00DA2165" w:rsidRPr="00561739" w:rsidRDefault="00DA2165" w:rsidP="00A11FF8">
            <w:pPr>
              <w:jc w:val="both"/>
              <w:rPr>
                <w:rFonts w:ascii="Times New Roman" w:hAnsi="Times New Roman" w:cs="Times New Roman"/>
                <w:sz w:val="24"/>
                <w:szCs w:val="24"/>
              </w:rPr>
            </w:pPr>
          </w:p>
        </w:tc>
      </w:tr>
      <w:tr w:rsidR="00DA2165" w:rsidRPr="00561739" w14:paraId="58C0886A" w14:textId="77777777" w:rsidTr="008A2741">
        <w:tc>
          <w:tcPr>
            <w:tcW w:w="0" w:type="auto"/>
            <w:tcPrChange w:id="369" w:author="Sabrin Sultana" w:date="2025-07-07T21:23:00Z" w16du:dateUtc="2025-07-07T15:23:00Z">
              <w:tcPr>
                <w:tcW w:w="1886" w:type="dxa"/>
              </w:tcPr>
            </w:tcPrChange>
          </w:tcPr>
          <w:p w14:paraId="422C26D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Wash with water only</w:t>
            </w:r>
          </w:p>
        </w:tc>
        <w:tc>
          <w:tcPr>
            <w:tcW w:w="0" w:type="auto"/>
            <w:tcPrChange w:id="370" w:author="Sabrin Sultana" w:date="2025-07-07T21:23:00Z" w16du:dateUtc="2025-07-07T15:23:00Z">
              <w:tcPr>
                <w:tcW w:w="3908" w:type="dxa"/>
                <w:gridSpan w:val="2"/>
              </w:tcPr>
            </w:tcPrChange>
          </w:tcPr>
          <w:p w14:paraId="32DC02BE"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12 (18.5)</w:t>
            </w:r>
          </w:p>
        </w:tc>
        <w:tc>
          <w:tcPr>
            <w:tcW w:w="0" w:type="auto"/>
            <w:tcPrChange w:id="371" w:author="Sabrin Sultana" w:date="2025-07-07T21:23:00Z" w16du:dateUtc="2025-07-07T15:23:00Z">
              <w:tcPr>
                <w:tcW w:w="1401" w:type="dxa"/>
              </w:tcPr>
            </w:tcPrChange>
          </w:tcPr>
          <w:p w14:paraId="3D6202A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53 (81.5)</w:t>
            </w:r>
          </w:p>
        </w:tc>
        <w:tc>
          <w:tcPr>
            <w:tcW w:w="0" w:type="auto"/>
            <w:tcPrChange w:id="372" w:author="Sabrin Sultana" w:date="2025-07-07T21:23:00Z" w16du:dateUtc="2025-07-07T15:23:00Z">
              <w:tcPr>
                <w:tcW w:w="796" w:type="dxa"/>
              </w:tcPr>
            </w:tcPrChange>
          </w:tcPr>
          <w:p w14:paraId="740D5D8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65 (14.2)</w:t>
            </w:r>
          </w:p>
        </w:tc>
        <w:tc>
          <w:tcPr>
            <w:tcW w:w="0" w:type="auto"/>
            <w:tcPrChange w:id="373" w:author="Sabrin Sultana" w:date="2025-07-07T21:23:00Z" w16du:dateUtc="2025-07-07T15:23:00Z">
              <w:tcPr>
                <w:tcW w:w="1361" w:type="dxa"/>
                <w:gridSpan w:val="2"/>
              </w:tcPr>
            </w:tcPrChange>
          </w:tcPr>
          <w:p w14:paraId="3FCA8E43"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DA2165" w:rsidRPr="00561739" w14:paraId="387D444A" w14:textId="77777777" w:rsidTr="008A2741">
        <w:tc>
          <w:tcPr>
            <w:tcW w:w="0" w:type="auto"/>
            <w:tcPrChange w:id="374" w:author="Sabrin Sultana" w:date="2025-07-07T21:23:00Z" w16du:dateUtc="2025-07-07T15:23:00Z">
              <w:tcPr>
                <w:tcW w:w="1886" w:type="dxa"/>
              </w:tcPr>
            </w:tcPrChange>
          </w:tcPr>
          <w:p w14:paraId="6D3E2FC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Wash with water and soap</w:t>
            </w:r>
          </w:p>
        </w:tc>
        <w:tc>
          <w:tcPr>
            <w:tcW w:w="0" w:type="auto"/>
            <w:tcPrChange w:id="375" w:author="Sabrin Sultana" w:date="2025-07-07T21:23:00Z" w16du:dateUtc="2025-07-07T15:23:00Z">
              <w:tcPr>
                <w:tcW w:w="3908" w:type="dxa"/>
                <w:gridSpan w:val="2"/>
              </w:tcPr>
            </w:tcPrChange>
          </w:tcPr>
          <w:p w14:paraId="05BD083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48 (15.1)</w:t>
            </w:r>
          </w:p>
        </w:tc>
        <w:tc>
          <w:tcPr>
            <w:tcW w:w="0" w:type="auto"/>
            <w:tcPrChange w:id="376" w:author="Sabrin Sultana" w:date="2025-07-07T21:23:00Z" w16du:dateUtc="2025-07-07T15:23:00Z">
              <w:tcPr>
                <w:tcW w:w="1401" w:type="dxa"/>
              </w:tcPr>
            </w:tcPrChange>
          </w:tcPr>
          <w:p w14:paraId="3FF11519"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270 (84.9)</w:t>
            </w:r>
          </w:p>
        </w:tc>
        <w:tc>
          <w:tcPr>
            <w:tcW w:w="0" w:type="auto"/>
            <w:tcPrChange w:id="377" w:author="Sabrin Sultana" w:date="2025-07-07T21:23:00Z" w16du:dateUtc="2025-07-07T15:23:00Z">
              <w:tcPr>
                <w:tcW w:w="796" w:type="dxa"/>
              </w:tcPr>
            </w:tcPrChange>
          </w:tcPr>
          <w:p w14:paraId="1EC3483C"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318 (69.6)</w:t>
            </w:r>
          </w:p>
        </w:tc>
        <w:tc>
          <w:tcPr>
            <w:tcW w:w="0" w:type="auto"/>
            <w:tcPrChange w:id="378" w:author="Sabrin Sultana" w:date="2025-07-07T21:23:00Z" w16du:dateUtc="2025-07-07T15:23:00Z">
              <w:tcPr>
                <w:tcW w:w="1361" w:type="dxa"/>
                <w:gridSpan w:val="2"/>
              </w:tcPr>
            </w:tcPrChange>
          </w:tcPr>
          <w:p w14:paraId="44B6EBB4" w14:textId="77777777" w:rsidR="00DA2165" w:rsidRPr="00561739" w:rsidRDefault="00DA2165" w:rsidP="00A11FF8">
            <w:pPr>
              <w:jc w:val="both"/>
              <w:rPr>
                <w:rFonts w:ascii="Times New Roman" w:hAnsi="Times New Roman" w:cs="Times New Roman"/>
                <w:sz w:val="24"/>
                <w:szCs w:val="24"/>
              </w:rPr>
            </w:pPr>
          </w:p>
        </w:tc>
      </w:tr>
      <w:tr w:rsidR="00DA2165" w:rsidRPr="00561739" w14:paraId="640CC53B" w14:textId="77777777" w:rsidTr="008A2741">
        <w:tc>
          <w:tcPr>
            <w:tcW w:w="0" w:type="auto"/>
            <w:tcPrChange w:id="379" w:author="Sabrin Sultana" w:date="2025-07-07T21:23:00Z" w16du:dateUtc="2025-07-07T15:23:00Z">
              <w:tcPr>
                <w:tcW w:w="1886" w:type="dxa"/>
              </w:tcPr>
            </w:tcPrChange>
          </w:tcPr>
          <w:p w14:paraId="38B193F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Did nothing</w:t>
            </w:r>
          </w:p>
        </w:tc>
        <w:tc>
          <w:tcPr>
            <w:tcW w:w="0" w:type="auto"/>
            <w:tcPrChange w:id="380" w:author="Sabrin Sultana" w:date="2025-07-07T21:23:00Z" w16du:dateUtc="2025-07-07T15:23:00Z">
              <w:tcPr>
                <w:tcW w:w="3908" w:type="dxa"/>
                <w:gridSpan w:val="2"/>
              </w:tcPr>
            </w:tcPrChange>
          </w:tcPr>
          <w:p w14:paraId="0F853BDA"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8 (13.6)</w:t>
            </w:r>
          </w:p>
        </w:tc>
        <w:tc>
          <w:tcPr>
            <w:tcW w:w="0" w:type="auto"/>
            <w:tcPrChange w:id="381" w:author="Sabrin Sultana" w:date="2025-07-07T21:23:00Z" w16du:dateUtc="2025-07-07T15:23:00Z">
              <w:tcPr>
                <w:tcW w:w="1401" w:type="dxa"/>
              </w:tcPr>
            </w:tcPrChange>
          </w:tcPr>
          <w:p w14:paraId="0555CFA0"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51 (86.4)</w:t>
            </w:r>
          </w:p>
        </w:tc>
        <w:tc>
          <w:tcPr>
            <w:tcW w:w="0" w:type="auto"/>
            <w:tcPrChange w:id="382" w:author="Sabrin Sultana" w:date="2025-07-07T21:23:00Z" w16du:dateUtc="2025-07-07T15:23:00Z">
              <w:tcPr>
                <w:tcW w:w="796" w:type="dxa"/>
              </w:tcPr>
            </w:tcPrChange>
          </w:tcPr>
          <w:p w14:paraId="480ACDCB"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59 (12.9)</w:t>
            </w:r>
          </w:p>
        </w:tc>
        <w:tc>
          <w:tcPr>
            <w:tcW w:w="0" w:type="auto"/>
            <w:tcPrChange w:id="383" w:author="Sabrin Sultana" w:date="2025-07-07T21:23:00Z" w16du:dateUtc="2025-07-07T15:23:00Z">
              <w:tcPr>
                <w:tcW w:w="1361" w:type="dxa"/>
                <w:gridSpan w:val="2"/>
              </w:tcPr>
            </w:tcPrChange>
          </w:tcPr>
          <w:p w14:paraId="6185C614" w14:textId="77777777" w:rsidR="00DA2165" w:rsidRPr="00561739" w:rsidRDefault="00DA2165" w:rsidP="00A11FF8">
            <w:pPr>
              <w:jc w:val="both"/>
              <w:rPr>
                <w:rFonts w:ascii="Times New Roman" w:hAnsi="Times New Roman" w:cs="Times New Roman"/>
                <w:sz w:val="24"/>
                <w:szCs w:val="24"/>
              </w:rPr>
            </w:pPr>
          </w:p>
        </w:tc>
      </w:tr>
      <w:tr w:rsidR="00DA2165" w:rsidRPr="00561739" w14:paraId="42D8A605" w14:textId="77777777" w:rsidTr="008A2741">
        <w:tc>
          <w:tcPr>
            <w:tcW w:w="0" w:type="auto"/>
            <w:tcPrChange w:id="384" w:author="Sabrin Sultana" w:date="2025-07-07T21:23:00Z" w16du:dateUtc="2025-07-07T15:23:00Z">
              <w:tcPr>
                <w:tcW w:w="1886" w:type="dxa"/>
              </w:tcPr>
            </w:tcPrChange>
          </w:tcPr>
          <w:p w14:paraId="58F74BB6"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Change w:id="385" w:author="Sabrin Sultana" w:date="2025-07-07T21:23:00Z" w16du:dateUtc="2025-07-07T15:23:00Z">
              <w:tcPr>
                <w:tcW w:w="3908" w:type="dxa"/>
                <w:gridSpan w:val="2"/>
              </w:tcPr>
            </w:tcPrChange>
          </w:tcPr>
          <w:p w14:paraId="222078C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10 (66.7)</w:t>
            </w:r>
          </w:p>
        </w:tc>
        <w:tc>
          <w:tcPr>
            <w:tcW w:w="0" w:type="auto"/>
            <w:tcPrChange w:id="386" w:author="Sabrin Sultana" w:date="2025-07-07T21:23:00Z" w16du:dateUtc="2025-07-07T15:23:00Z">
              <w:tcPr>
                <w:tcW w:w="1401" w:type="dxa"/>
              </w:tcPr>
            </w:tcPrChange>
          </w:tcPr>
          <w:p w14:paraId="52C7620F"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5 (33.3)</w:t>
            </w:r>
          </w:p>
        </w:tc>
        <w:tc>
          <w:tcPr>
            <w:tcW w:w="0" w:type="auto"/>
            <w:tcPrChange w:id="387" w:author="Sabrin Sultana" w:date="2025-07-07T21:23:00Z" w16du:dateUtc="2025-07-07T15:23:00Z">
              <w:tcPr>
                <w:tcW w:w="796" w:type="dxa"/>
              </w:tcPr>
            </w:tcPrChange>
          </w:tcPr>
          <w:p w14:paraId="4609B084" w14:textId="77777777" w:rsidR="00DA2165" w:rsidRPr="00561739" w:rsidRDefault="00DA2165" w:rsidP="00A11FF8">
            <w:pPr>
              <w:jc w:val="both"/>
              <w:rPr>
                <w:rFonts w:ascii="Times New Roman" w:hAnsi="Times New Roman" w:cs="Times New Roman"/>
                <w:sz w:val="24"/>
                <w:szCs w:val="24"/>
              </w:rPr>
            </w:pPr>
            <w:r w:rsidRPr="00561739">
              <w:rPr>
                <w:rFonts w:ascii="Times New Roman" w:hAnsi="Times New Roman" w:cs="Times New Roman"/>
                <w:sz w:val="24"/>
                <w:szCs w:val="24"/>
              </w:rPr>
              <w:t>15 (3.3)</w:t>
            </w:r>
          </w:p>
        </w:tc>
        <w:tc>
          <w:tcPr>
            <w:tcW w:w="0" w:type="auto"/>
            <w:tcPrChange w:id="388" w:author="Sabrin Sultana" w:date="2025-07-07T21:23:00Z" w16du:dateUtc="2025-07-07T15:23:00Z">
              <w:tcPr>
                <w:tcW w:w="1361" w:type="dxa"/>
                <w:gridSpan w:val="2"/>
              </w:tcPr>
            </w:tcPrChange>
          </w:tcPr>
          <w:p w14:paraId="7CC59456" w14:textId="77777777" w:rsidR="00DA2165" w:rsidRPr="00561739" w:rsidRDefault="00DA2165" w:rsidP="00A11FF8">
            <w:pPr>
              <w:jc w:val="both"/>
              <w:rPr>
                <w:rFonts w:ascii="Times New Roman" w:hAnsi="Times New Roman" w:cs="Times New Roman"/>
                <w:sz w:val="24"/>
                <w:szCs w:val="24"/>
              </w:rPr>
            </w:pPr>
          </w:p>
        </w:tc>
      </w:tr>
      <w:tr w:rsidR="002B6435" w:rsidRPr="00561739" w14:paraId="4D847510" w14:textId="77777777" w:rsidTr="008A2741">
        <w:tc>
          <w:tcPr>
            <w:tcW w:w="0" w:type="auto"/>
            <w:tcPrChange w:id="389" w:author="Sabrin Sultana" w:date="2025-07-07T21:23:00Z" w16du:dateUtc="2025-07-07T15:23:00Z">
              <w:tcPr>
                <w:tcW w:w="1886" w:type="dxa"/>
              </w:tcPr>
            </w:tcPrChange>
          </w:tcPr>
          <w:p w14:paraId="323079AD" w14:textId="1246F73E" w:rsidR="002B6435" w:rsidRPr="00BA3998" w:rsidRDefault="002B6435" w:rsidP="00A11FF8">
            <w:pPr>
              <w:jc w:val="both"/>
              <w:rPr>
                <w:rFonts w:ascii="Times New Roman" w:hAnsi="Times New Roman" w:cs="Times New Roman"/>
                <w:b/>
                <w:bCs/>
                <w:sz w:val="24"/>
                <w:szCs w:val="24"/>
              </w:rPr>
            </w:pPr>
            <w:r w:rsidRPr="00BA3998">
              <w:rPr>
                <w:rFonts w:ascii="Times New Roman" w:hAnsi="Times New Roman" w:cs="Times New Roman"/>
                <w:b/>
                <w:bCs/>
                <w:sz w:val="24"/>
                <w:szCs w:val="24"/>
              </w:rPr>
              <w:t>T</w:t>
            </w:r>
            <w:r w:rsidR="00625C97" w:rsidRPr="00BA3998">
              <w:rPr>
                <w:rFonts w:ascii="Times New Roman" w:hAnsi="Times New Roman" w:cs="Times New Roman"/>
                <w:b/>
                <w:bCs/>
                <w:sz w:val="24"/>
                <w:szCs w:val="24"/>
              </w:rPr>
              <w:t xml:space="preserve">otal </w:t>
            </w:r>
          </w:p>
        </w:tc>
        <w:tc>
          <w:tcPr>
            <w:tcW w:w="0" w:type="auto"/>
            <w:tcPrChange w:id="390" w:author="Sabrin Sultana" w:date="2025-07-07T21:23:00Z" w16du:dateUtc="2025-07-07T15:23:00Z">
              <w:tcPr>
                <w:tcW w:w="3908" w:type="dxa"/>
                <w:gridSpan w:val="2"/>
              </w:tcPr>
            </w:tcPrChange>
          </w:tcPr>
          <w:p w14:paraId="08B8AD01" w14:textId="16850C6F" w:rsidR="002B6435" w:rsidRPr="00561739" w:rsidRDefault="004D33F3" w:rsidP="00A11FF8">
            <w:pPr>
              <w:jc w:val="both"/>
              <w:rPr>
                <w:rFonts w:ascii="Times New Roman" w:hAnsi="Times New Roman" w:cs="Times New Roman"/>
                <w:sz w:val="24"/>
                <w:szCs w:val="24"/>
              </w:rPr>
            </w:pPr>
            <w:r>
              <w:rPr>
                <w:rFonts w:ascii="Times New Roman" w:hAnsi="Times New Roman" w:cs="Times New Roman"/>
                <w:sz w:val="24"/>
                <w:szCs w:val="24"/>
              </w:rPr>
              <w:t>78 (17.07)</w:t>
            </w:r>
          </w:p>
        </w:tc>
        <w:tc>
          <w:tcPr>
            <w:tcW w:w="0" w:type="auto"/>
            <w:tcPrChange w:id="391" w:author="Sabrin Sultana" w:date="2025-07-07T21:23:00Z" w16du:dateUtc="2025-07-07T15:23:00Z">
              <w:tcPr>
                <w:tcW w:w="1401" w:type="dxa"/>
              </w:tcPr>
            </w:tcPrChange>
          </w:tcPr>
          <w:p w14:paraId="2FD1B9F5" w14:textId="3BD91C0A" w:rsidR="002B6435" w:rsidRPr="00561739" w:rsidRDefault="004D33F3" w:rsidP="00A11FF8">
            <w:pPr>
              <w:jc w:val="both"/>
              <w:rPr>
                <w:rFonts w:ascii="Times New Roman" w:hAnsi="Times New Roman" w:cs="Times New Roman"/>
                <w:sz w:val="24"/>
                <w:szCs w:val="24"/>
              </w:rPr>
            </w:pPr>
            <w:r>
              <w:rPr>
                <w:rFonts w:ascii="Times New Roman" w:hAnsi="Times New Roman" w:cs="Times New Roman"/>
                <w:sz w:val="24"/>
                <w:szCs w:val="24"/>
              </w:rPr>
              <w:t>379 (82.93)</w:t>
            </w:r>
          </w:p>
        </w:tc>
        <w:tc>
          <w:tcPr>
            <w:tcW w:w="0" w:type="auto"/>
            <w:tcPrChange w:id="392" w:author="Sabrin Sultana" w:date="2025-07-07T21:23:00Z" w16du:dateUtc="2025-07-07T15:23:00Z">
              <w:tcPr>
                <w:tcW w:w="796" w:type="dxa"/>
              </w:tcPr>
            </w:tcPrChange>
          </w:tcPr>
          <w:p w14:paraId="1BD7C77E" w14:textId="613C3437" w:rsidR="002B6435" w:rsidRPr="00561739" w:rsidRDefault="004965D9" w:rsidP="00A11FF8">
            <w:pPr>
              <w:jc w:val="both"/>
              <w:rPr>
                <w:rFonts w:ascii="Times New Roman" w:hAnsi="Times New Roman" w:cs="Times New Roman"/>
                <w:sz w:val="24"/>
                <w:szCs w:val="24"/>
              </w:rPr>
            </w:pPr>
            <w:r>
              <w:rPr>
                <w:rFonts w:ascii="Times New Roman" w:hAnsi="Times New Roman" w:cs="Times New Roman"/>
                <w:sz w:val="24"/>
                <w:szCs w:val="24"/>
              </w:rPr>
              <w:t>457 (</w:t>
            </w:r>
            <w:r w:rsidR="00300EA4">
              <w:rPr>
                <w:rFonts w:ascii="Times New Roman" w:hAnsi="Times New Roman" w:cs="Times New Roman"/>
                <w:sz w:val="24"/>
                <w:szCs w:val="24"/>
              </w:rPr>
              <w:t>100</w:t>
            </w:r>
            <w:r>
              <w:rPr>
                <w:rFonts w:ascii="Times New Roman" w:hAnsi="Times New Roman" w:cs="Times New Roman"/>
                <w:sz w:val="24"/>
                <w:szCs w:val="24"/>
              </w:rPr>
              <w:t>)</w:t>
            </w:r>
          </w:p>
        </w:tc>
        <w:tc>
          <w:tcPr>
            <w:tcW w:w="0" w:type="auto"/>
            <w:tcPrChange w:id="393" w:author="Sabrin Sultana" w:date="2025-07-07T21:23:00Z" w16du:dateUtc="2025-07-07T15:23:00Z">
              <w:tcPr>
                <w:tcW w:w="1361" w:type="dxa"/>
                <w:gridSpan w:val="2"/>
              </w:tcPr>
            </w:tcPrChange>
          </w:tcPr>
          <w:p w14:paraId="400CFE4C" w14:textId="77777777" w:rsidR="002B6435" w:rsidRPr="00561739" w:rsidRDefault="002B6435" w:rsidP="00A11FF8">
            <w:pPr>
              <w:jc w:val="both"/>
              <w:rPr>
                <w:rFonts w:ascii="Times New Roman" w:hAnsi="Times New Roman" w:cs="Times New Roman"/>
                <w:sz w:val="24"/>
                <w:szCs w:val="24"/>
              </w:rPr>
            </w:pPr>
          </w:p>
        </w:tc>
      </w:tr>
    </w:tbl>
    <w:p w14:paraId="17D0E2D9" w14:textId="77777777" w:rsidR="00472E2B" w:rsidRPr="001B363E" w:rsidRDefault="00472E2B" w:rsidP="001B363E">
      <w:pPr>
        <w:spacing w:line="360" w:lineRule="auto"/>
        <w:rPr>
          <w:rFonts w:ascii="Times New Roman" w:hAnsi="Times New Roman" w:cs="Times New Roman"/>
          <w:sz w:val="24"/>
          <w:szCs w:val="24"/>
        </w:rPr>
      </w:pPr>
    </w:p>
    <w:p w14:paraId="01EB877F" w14:textId="266327A7" w:rsidR="00FF7A16" w:rsidRPr="00561739" w:rsidRDefault="007F63FE" w:rsidP="00FF7A16">
      <w:pPr>
        <w:jc w:val="both"/>
        <w:rPr>
          <w:rFonts w:ascii="Times New Roman" w:hAnsi="Times New Roman" w:cs="Times New Roman"/>
          <w:b/>
          <w:bCs/>
          <w:sz w:val="24"/>
          <w:szCs w:val="24"/>
        </w:rPr>
      </w:pPr>
      <w:r>
        <w:rPr>
          <w:rFonts w:ascii="Times New Roman" w:hAnsi="Times New Roman" w:cs="Times New Roman"/>
          <w:sz w:val="24"/>
          <w:szCs w:val="24"/>
        </w:rPr>
        <w:t xml:space="preserve">Table 3: </w:t>
      </w:r>
      <w:r w:rsidR="00FF7A16" w:rsidRPr="008C1360">
        <w:rPr>
          <w:rFonts w:ascii="Times New Roman" w:hAnsi="Times New Roman" w:cs="Times New Roman"/>
          <w:sz w:val="24"/>
          <w:szCs w:val="24"/>
        </w:rPr>
        <w:t>Multivariate Analysis of Sociodemographic and Exposure</w:t>
      </w:r>
      <w:r w:rsidR="00FF7A16" w:rsidRPr="008C1360">
        <w:rPr>
          <w:rFonts w:ascii="Times New Roman" w:hAnsi="Times New Roman" w:cs="Times New Roman"/>
          <w:sz w:val="24"/>
          <w:szCs w:val="24"/>
        </w:rPr>
        <w:noBreakHyphen/>
        <w:t>Related Factors Influencing Compliance with WHO</w:t>
      </w:r>
      <w:r w:rsidR="00FF7A16" w:rsidRPr="008C1360">
        <w:rPr>
          <w:rFonts w:ascii="Times New Roman" w:hAnsi="Times New Roman" w:cs="Times New Roman"/>
          <w:sz w:val="24"/>
          <w:szCs w:val="24"/>
        </w:rPr>
        <w:noBreakHyphen/>
        <w:t>Recommended Rabies Vaccination Schedule Among Animal</w:t>
      </w:r>
      <w:r w:rsidR="00FF7A16" w:rsidRPr="008C1360">
        <w:rPr>
          <w:rFonts w:ascii="Times New Roman" w:hAnsi="Times New Roman" w:cs="Times New Roman"/>
          <w:sz w:val="24"/>
          <w:szCs w:val="24"/>
        </w:rPr>
        <w:noBreakHyphen/>
        <w:t>Bite Patients at IDH, Dhaka, 2022</w:t>
      </w:r>
    </w:p>
    <w:tbl>
      <w:tblPr>
        <w:tblStyle w:val="TableGrid"/>
        <w:tblW w:w="0" w:type="auto"/>
        <w:tblLook w:val="04A0" w:firstRow="1" w:lastRow="0" w:firstColumn="1" w:lastColumn="0" w:noHBand="0" w:noVBand="1"/>
      </w:tblPr>
      <w:tblGrid>
        <w:gridCol w:w="3616"/>
        <w:gridCol w:w="1881"/>
        <w:gridCol w:w="1016"/>
        <w:gridCol w:w="1881"/>
        <w:gridCol w:w="956"/>
      </w:tblGrid>
      <w:tr w:rsidR="00FF7A16" w:rsidRPr="00561739" w14:paraId="0DCA1060" w14:textId="77777777" w:rsidTr="00A11FF8">
        <w:tc>
          <w:tcPr>
            <w:tcW w:w="0" w:type="auto"/>
          </w:tcPr>
          <w:p w14:paraId="43B9BC0C" w14:textId="77777777" w:rsidR="00FF7A16" w:rsidRPr="00561739" w:rsidRDefault="00FF7A16" w:rsidP="00A11FF8">
            <w:pPr>
              <w:jc w:val="both"/>
              <w:rPr>
                <w:rFonts w:ascii="Times New Roman" w:hAnsi="Times New Roman" w:cs="Times New Roman"/>
                <w:sz w:val="24"/>
                <w:szCs w:val="24"/>
              </w:rPr>
            </w:pPr>
          </w:p>
        </w:tc>
        <w:tc>
          <w:tcPr>
            <w:tcW w:w="0" w:type="auto"/>
            <w:gridSpan w:val="3"/>
          </w:tcPr>
          <w:p w14:paraId="476FF8F2" w14:textId="24E53439" w:rsidR="00FF7A16" w:rsidRPr="00561739" w:rsidRDefault="00642FAF" w:rsidP="00A11FF8">
            <w:pPr>
              <w:jc w:val="both"/>
              <w:rPr>
                <w:rFonts w:ascii="Times New Roman" w:hAnsi="Times New Roman" w:cs="Times New Roman"/>
                <w:sz w:val="24"/>
                <w:szCs w:val="24"/>
              </w:rPr>
            </w:pPr>
            <w:r w:rsidRPr="00CA2A22">
              <w:rPr>
                <w:rFonts w:eastAsia="Times New Roman"/>
                <w:b/>
                <w:bCs/>
                <w:sz w:val="24"/>
                <w:szCs w:val="24"/>
              </w:rPr>
              <w:t xml:space="preserve">Adhered to the </w:t>
            </w:r>
            <w:r>
              <w:rPr>
                <w:rFonts w:eastAsia="Times New Roman"/>
                <w:b/>
                <w:bCs/>
                <w:sz w:val="24"/>
                <w:szCs w:val="24"/>
              </w:rPr>
              <w:t>WHO-</w:t>
            </w:r>
            <w:r w:rsidRPr="00CA2A22">
              <w:rPr>
                <w:rFonts w:eastAsia="Times New Roman"/>
                <w:b/>
                <w:bCs/>
                <w:sz w:val="24"/>
                <w:szCs w:val="24"/>
              </w:rPr>
              <w:t>recommended vaccine schedule</w:t>
            </w:r>
          </w:p>
        </w:tc>
        <w:tc>
          <w:tcPr>
            <w:tcW w:w="0" w:type="auto"/>
          </w:tcPr>
          <w:p w14:paraId="2DAE2B90" w14:textId="77777777" w:rsidR="00FF7A16" w:rsidRPr="00561739" w:rsidRDefault="00FF7A16" w:rsidP="00A11FF8">
            <w:pPr>
              <w:jc w:val="both"/>
              <w:rPr>
                <w:rFonts w:ascii="Times New Roman" w:hAnsi="Times New Roman" w:cs="Times New Roman"/>
                <w:sz w:val="24"/>
                <w:szCs w:val="24"/>
              </w:rPr>
            </w:pPr>
          </w:p>
        </w:tc>
      </w:tr>
      <w:tr w:rsidR="00FF7A16" w:rsidRPr="00F4259C" w14:paraId="3343B196" w14:textId="77777777" w:rsidTr="00A11FF8">
        <w:tc>
          <w:tcPr>
            <w:tcW w:w="0" w:type="auto"/>
          </w:tcPr>
          <w:p w14:paraId="1BE2FD48" w14:textId="77777777" w:rsidR="00FF7A16" w:rsidRPr="00561739" w:rsidRDefault="00FF7A16" w:rsidP="00A11FF8">
            <w:pPr>
              <w:jc w:val="both"/>
              <w:rPr>
                <w:rFonts w:ascii="Times New Roman" w:hAnsi="Times New Roman" w:cs="Times New Roman"/>
                <w:sz w:val="24"/>
                <w:szCs w:val="24"/>
              </w:rPr>
            </w:pPr>
          </w:p>
        </w:tc>
        <w:tc>
          <w:tcPr>
            <w:tcW w:w="0" w:type="auto"/>
          </w:tcPr>
          <w:p w14:paraId="6E1B74CA"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COR (95% CI)</w:t>
            </w:r>
          </w:p>
        </w:tc>
        <w:tc>
          <w:tcPr>
            <w:tcW w:w="0" w:type="auto"/>
          </w:tcPr>
          <w:p w14:paraId="2E5C6E15"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P-value</w:t>
            </w:r>
          </w:p>
        </w:tc>
        <w:tc>
          <w:tcPr>
            <w:tcW w:w="0" w:type="auto"/>
          </w:tcPr>
          <w:p w14:paraId="2AF7E97B"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AOR (95% CI)</w:t>
            </w:r>
          </w:p>
        </w:tc>
        <w:tc>
          <w:tcPr>
            <w:tcW w:w="0" w:type="auto"/>
          </w:tcPr>
          <w:p w14:paraId="03C4E2F6"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P-value</w:t>
            </w:r>
          </w:p>
        </w:tc>
      </w:tr>
      <w:tr w:rsidR="00FF7A16" w:rsidRPr="00F4259C" w14:paraId="2C4E9906" w14:textId="77777777" w:rsidTr="00A11FF8">
        <w:tc>
          <w:tcPr>
            <w:tcW w:w="0" w:type="auto"/>
          </w:tcPr>
          <w:p w14:paraId="4700A680"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Demographic characteristics</w:t>
            </w:r>
          </w:p>
        </w:tc>
        <w:tc>
          <w:tcPr>
            <w:tcW w:w="0" w:type="auto"/>
          </w:tcPr>
          <w:p w14:paraId="7F0062A0" w14:textId="77777777" w:rsidR="00FF7A16" w:rsidRPr="00F4259C" w:rsidRDefault="00FF7A16" w:rsidP="00A11FF8">
            <w:pPr>
              <w:jc w:val="both"/>
              <w:rPr>
                <w:rFonts w:ascii="Times New Roman" w:hAnsi="Times New Roman" w:cs="Times New Roman"/>
                <w:sz w:val="24"/>
                <w:szCs w:val="24"/>
              </w:rPr>
            </w:pPr>
          </w:p>
        </w:tc>
        <w:tc>
          <w:tcPr>
            <w:tcW w:w="0" w:type="auto"/>
          </w:tcPr>
          <w:p w14:paraId="4CD48411" w14:textId="77777777" w:rsidR="00FF7A16" w:rsidRPr="00F4259C" w:rsidRDefault="00FF7A16" w:rsidP="00A11FF8">
            <w:pPr>
              <w:jc w:val="both"/>
              <w:rPr>
                <w:rFonts w:ascii="Times New Roman" w:hAnsi="Times New Roman" w:cs="Times New Roman"/>
                <w:sz w:val="24"/>
                <w:szCs w:val="24"/>
              </w:rPr>
            </w:pPr>
          </w:p>
        </w:tc>
        <w:tc>
          <w:tcPr>
            <w:tcW w:w="0" w:type="auto"/>
          </w:tcPr>
          <w:p w14:paraId="0FDB6868" w14:textId="77777777" w:rsidR="00FF7A16" w:rsidRPr="00F4259C" w:rsidRDefault="00FF7A16" w:rsidP="00A11FF8">
            <w:pPr>
              <w:jc w:val="both"/>
              <w:rPr>
                <w:rFonts w:ascii="Times New Roman" w:hAnsi="Times New Roman" w:cs="Times New Roman"/>
                <w:sz w:val="24"/>
                <w:szCs w:val="24"/>
              </w:rPr>
            </w:pPr>
          </w:p>
        </w:tc>
        <w:tc>
          <w:tcPr>
            <w:tcW w:w="0" w:type="auto"/>
          </w:tcPr>
          <w:p w14:paraId="6F41044B" w14:textId="77777777" w:rsidR="00FF7A16" w:rsidRPr="00F4259C" w:rsidRDefault="00FF7A16" w:rsidP="00A11FF8">
            <w:pPr>
              <w:jc w:val="both"/>
              <w:rPr>
                <w:rFonts w:ascii="Times New Roman" w:hAnsi="Times New Roman" w:cs="Times New Roman"/>
                <w:sz w:val="24"/>
                <w:szCs w:val="24"/>
              </w:rPr>
            </w:pPr>
          </w:p>
        </w:tc>
      </w:tr>
      <w:tr w:rsidR="00FF7A16" w:rsidRPr="00F4259C" w14:paraId="3EAEC6EC" w14:textId="77777777" w:rsidTr="00A11FF8">
        <w:tc>
          <w:tcPr>
            <w:tcW w:w="0" w:type="auto"/>
          </w:tcPr>
          <w:p w14:paraId="5E5144AF"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Age category</w:t>
            </w:r>
          </w:p>
        </w:tc>
        <w:tc>
          <w:tcPr>
            <w:tcW w:w="0" w:type="auto"/>
          </w:tcPr>
          <w:p w14:paraId="6EC4CEAE" w14:textId="77777777" w:rsidR="00FF7A16" w:rsidRPr="00F4259C" w:rsidRDefault="00FF7A16" w:rsidP="00A11FF8">
            <w:pPr>
              <w:jc w:val="both"/>
              <w:rPr>
                <w:rFonts w:ascii="Times New Roman" w:hAnsi="Times New Roman" w:cs="Times New Roman"/>
                <w:sz w:val="24"/>
                <w:szCs w:val="24"/>
              </w:rPr>
            </w:pPr>
          </w:p>
        </w:tc>
        <w:tc>
          <w:tcPr>
            <w:tcW w:w="0" w:type="auto"/>
          </w:tcPr>
          <w:p w14:paraId="0F39D2A3" w14:textId="77777777" w:rsidR="00FF7A16" w:rsidRPr="00F4259C" w:rsidRDefault="00FF7A16" w:rsidP="00A11FF8">
            <w:pPr>
              <w:jc w:val="both"/>
              <w:rPr>
                <w:rFonts w:ascii="Times New Roman" w:hAnsi="Times New Roman" w:cs="Times New Roman"/>
                <w:sz w:val="24"/>
                <w:szCs w:val="24"/>
              </w:rPr>
            </w:pPr>
          </w:p>
        </w:tc>
        <w:tc>
          <w:tcPr>
            <w:tcW w:w="0" w:type="auto"/>
          </w:tcPr>
          <w:p w14:paraId="38528092" w14:textId="77777777" w:rsidR="00FF7A16" w:rsidRPr="00F4259C" w:rsidRDefault="00FF7A16" w:rsidP="00A11FF8">
            <w:pPr>
              <w:jc w:val="both"/>
              <w:rPr>
                <w:rFonts w:ascii="Times New Roman" w:hAnsi="Times New Roman" w:cs="Times New Roman"/>
                <w:sz w:val="24"/>
                <w:szCs w:val="24"/>
              </w:rPr>
            </w:pPr>
          </w:p>
        </w:tc>
        <w:tc>
          <w:tcPr>
            <w:tcW w:w="0" w:type="auto"/>
          </w:tcPr>
          <w:p w14:paraId="501B3435" w14:textId="77777777" w:rsidR="00FF7A16" w:rsidRPr="00F4259C" w:rsidRDefault="00FF7A16" w:rsidP="00A11FF8">
            <w:pPr>
              <w:jc w:val="both"/>
              <w:rPr>
                <w:rFonts w:ascii="Times New Roman" w:hAnsi="Times New Roman" w:cs="Times New Roman"/>
                <w:sz w:val="24"/>
                <w:szCs w:val="24"/>
              </w:rPr>
            </w:pPr>
          </w:p>
        </w:tc>
      </w:tr>
      <w:tr w:rsidR="00FF7A16" w:rsidRPr="00F4259C" w14:paraId="346452B6" w14:textId="77777777" w:rsidTr="00A11FF8">
        <w:tc>
          <w:tcPr>
            <w:tcW w:w="0" w:type="auto"/>
          </w:tcPr>
          <w:p w14:paraId="5212144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&lt;15</w:t>
            </w:r>
          </w:p>
        </w:tc>
        <w:tc>
          <w:tcPr>
            <w:tcW w:w="0" w:type="auto"/>
          </w:tcPr>
          <w:p w14:paraId="1AA047F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1.82 (0.98 – 3.39)</w:t>
            </w:r>
          </w:p>
        </w:tc>
        <w:tc>
          <w:tcPr>
            <w:tcW w:w="0" w:type="auto"/>
          </w:tcPr>
          <w:p w14:paraId="11F5078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0.058</w:t>
            </w:r>
          </w:p>
        </w:tc>
        <w:tc>
          <w:tcPr>
            <w:tcW w:w="0" w:type="auto"/>
          </w:tcPr>
          <w:p w14:paraId="002F70A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1.46 (0.51 – 4.15)</w:t>
            </w:r>
          </w:p>
        </w:tc>
        <w:tc>
          <w:tcPr>
            <w:tcW w:w="0" w:type="auto"/>
          </w:tcPr>
          <w:p w14:paraId="3700CA7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0.481</w:t>
            </w:r>
          </w:p>
        </w:tc>
      </w:tr>
      <w:tr w:rsidR="00FF7A16" w:rsidRPr="00F4259C" w14:paraId="4587E837" w14:textId="77777777" w:rsidTr="00A11FF8">
        <w:tc>
          <w:tcPr>
            <w:tcW w:w="0" w:type="auto"/>
          </w:tcPr>
          <w:p w14:paraId="07C5CE5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&gt;=15</w:t>
            </w:r>
          </w:p>
        </w:tc>
        <w:tc>
          <w:tcPr>
            <w:tcW w:w="0" w:type="auto"/>
          </w:tcPr>
          <w:p w14:paraId="4A887D6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713F7D94" w14:textId="77777777" w:rsidR="00FF7A16" w:rsidRPr="00F4259C" w:rsidRDefault="00FF7A16" w:rsidP="00A11FF8">
            <w:pPr>
              <w:jc w:val="both"/>
              <w:rPr>
                <w:rFonts w:ascii="Times New Roman" w:hAnsi="Times New Roman" w:cs="Times New Roman"/>
                <w:sz w:val="24"/>
                <w:szCs w:val="24"/>
              </w:rPr>
            </w:pPr>
          </w:p>
        </w:tc>
        <w:tc>
          <w:tcPr>
            <w:tcW w:w="0" w:type="auto"/>
          </w:tcPr>
          <w:p w14:paraId="2BC19A9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3D5373A2" w14:textId="77777777" w:rsidR="00FF7A16" w:rsidRPr="00F4259C" w:rsidRDefault="00FF7A16" w:rsidP="00A11FF8">
            <w:pPr>
              <w:jc w:val="both"/>
              <w:rPr>
                <w:rFonts w:ascii="Times New Roman" w:hAnsi="Times New Roman" w:cs="Times New Roman"/>
                <w:sz w:val="24"/>
                <w:szCs w:val="24"/>
              </w:rPr>
            </w:pPr>
          </w:p>
        </w:tc>
      </w:tr>
      <w:tr w:rsidR="00FF7A16" w:rsidRPr="00F4259C" w14:paraId="2ADEB99D" w14:textId="77777777" w:rsidTr="00A11FF8">
        <w:tc>
          <w:tcPr>
            <w:tcW w:w="0" w:type="auto"/>
          </w:tcPr>
          <w:p w14:paraId="09E46212"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Gender</w:t>
            </w:r>
          </w:p>
        </w:tc>
        <w:tc>
          <w:tcPr>
            <w:tcW w:w="0" w:type="auto"/>
          </w:tcPr>
          <w:p w14:paraId="19930915" w14:textId="77777777" w:rsidR="00FF7A16" w:rsidRPr="00F4259C" w:rsidRDefault="00FF7A16" w:rsidP="00A11FF8">
            <w:pPr>
              <w:jc w:val="both"/>
              <w:rPr>
                <w:rFonts w:ascii="Times New Roman" w:hAnsi="Times New Roman" w:cs="Times New Roman"/>
                <w:sz w:val="24"/>
                <w:szCs w:val="24"/>
              </w:rPr>
            </w:pPr>
          </w:p>
        </w:tc>
        <w:tc>
          <w:tcPr>
            <w:tcW w:w="0" w:type="auto"/>
          </w:tcPr>
          <w:p w14:paraId="38D03B7A" w14:textId="77777777" w:rsidR="00FF7A16" w:rsidRPr="00F4259C" w:rsidRDefault="00FF7A16" w:rsidP="00A11FF8">
            <w:pPr>
              <w:jc w:val="both"/>
              <w:rPr>
                <w:rFonts w:ascii="Times New Roman" w:hAnsi="Times New Roman" w:cs="Times New Roman"/>
                <w:sz w:val="24"/>
                <w:szCs w:val="24"/>
              </w:rPr>
            </w:pPr>
          </w:p>
        </w:tc>
        <w:tc>
          <w:tcPr>
            <w:tcW w:w="0" w:type="auto"/>
          </w:tcPr>
          <w:p w14:paraId="278690C9" w14:textId="77777777" w:rsidR="00FF7A16" w:rsidRPr="00F4259C" w:rsidRDefault="00FF7A16" w:rsidP="00A11FF8">
            <w:pPr>
              <w:jc w:val="both"/>
              <w:rPr>
                <w:rFonts w:ascii="Times New Roman" w:hAnsi="Times New Roman" w:cs="Times New Roman"/>
                <w:sz w:val="24"/>
                <w:szCs w:val="24"/>
              </w:rPr>
            </w:pPr>
          </w:p>
        </w:tc>
        <w:tc>
          <w:tcPr>
            <w:tcW w:w="0" w:type="auto"/>
          </w:tcPr>
          <w:p w14:paraId="706D4436" w14:textId="77777777" w:rsidR="00FF7A16" w:rsidRPr="00F4259C" w:rsidRDefault="00FF7A16" w:rsidP="00A11FF8">
            <w:pPr>
              <w:jc w:val="both"/>
              <w:rPr>
                <w:rFonts w:ascii="Times New Roman" w:hAnsi="Times New Roman" w:cs="Times New Roman"/>
                <w:sz w:val="24"/>
                <w:szCs w:val="24"/>
              </w:rPr>
            </w:pPr>
          </w:p>
        </w:tc>
      </w:tr>
      <w:tr w:rsidR="00FF7A16" w:rsidRPr="00F4259C" w14:paraId="36E073FC" w14:textId="77777777" w:rsidTr="00A11FF8">
        <w:tc>
          <w:tcPr>
            <w:tcW w:w="0" w:type="auto"/>
          </w:tcPr>
          <w:p w14:paraId="3D83886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Female</w:t>
            </w:r>
          </w:p>
        </w:tc>
        <w:tc>
          <w:tcPr>
            <w:tcW w:w="0" w:type="auto"/>
          </w:tcPr>
          <w:p w14:paraId="7A141B5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0.59 (0.36 – 0.97)</w:t>
            </w:r>
          </w:p>
        </w:tc>
        <w:tc>
          <w:tcPr>
            <w:tcW w:w="0" w:type="auto"/>
          </w:tcPr>
          <w:p w14:paraId="7069256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0.038</w:t>
            </w:r>
          </w:p>
        </w:tc>
        <w:tc>
          <w:tcPr>
            <w:tcW w:w="0" w:type="auto"/>
          </w:tcPr>
          <w:p w14:paraId="0CCDC48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0.63 (0.28 – 0.91)</w:t>
            </w:r>
          </w:p>
        </w:tc>
        <w:tc>
          <w:tcPr>
            <w:tcW w:w="0" w:type="auto"/>
          </w:tcPr>
          <w:p w14:paraId="4CFA3C1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0.025</w:t>
            </w:r>
          </w:p>
        </w:tc>
      </w:tr>
      <w:tr w:rsidR="00FF7A16" w:rsidRPr="00F4259C" w14:paraId="7BA38256" w14:textId="77777777" w:rsidTr="00A11FF8">
        <w:tc>
          <w:tcPr>
            <w:tcW w:w="0" w:type="auto"/>
          </w:tcPr>
          <w:p w14:paraId="5BCE496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Male</w:t>
            </w:r>
          </w:p>
        </w:tc>
        <w:tc>
          <w:tcPr>
            <w:tcW w:w="0" w:type="auto"/>
          </w:tcPr>
          <w:p w14:paraId="13E32A3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CD68CF8" w14:textId="77777777" w:rsidR="00FF7A16" w:rsidRPr="00F4259C" w:rsidRDefault="00FF7A16" w:rsidP="00A11FF8">
            <w:pPr>
              <w:jc w:val="both"/>
              <w:rPr>
                <w:rFonts w:ascii="Times New Roman" w:hAnsi="Times New Roman" w:cs="Times New Roman"/>
                <w:sz w:val="24"/>
                <w:szCs w:val="24"/>
              </w:rPr>
            </w:pPr>
          </w:p>
        </w:tc>
        <w:tc>
          <w:tcPr>
            <w:tcW w:w="0" w:type="auto"/>
          </w:tcPr>
          <w:p w14:paraId="1DEAC08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51E93BAF" w14:textId="77777777" w:rsidR="00FF7A16" w:rsidRPr="00F4259C" w:rsidRDefault="00FF7A16" w:rsidP="00A11FF8">
            <w:pPr>
              <w:jc w:val="both"/>
              <w:rPr>
                <w:rFonts w:ascii="Times New Roman" w:hAnsi="Times New Roman" w:cs="Times New Roman"/>
                <w:sz w:val="24"/>
                <w:szCs w:val="24"/>
              </w:rPr>
            </w:pPr>
          </w:p>
        </w:tc>
      </w:tr>
      <w:tr w:rsidR="00FF7A16" w:rsidRPr="00F4259C" w14:paraId="5D61DBAE" w14:textId="77777777" w:rsidTr="00A11FF8">
        <w:tc>
          <w:tcPr>
            <w:tcW w:w="0" w:type="auto"/>
          </w:tcPr>
          <w:p w14:paraId="4ACC0E4F"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Profession</w:t>
            </w:r>
          </w:p>
        </w:tc>
        <w:tc>
          <w:tcPr>
            <w:tcW w:w="0" w:type="auto"/>
          </w:tcPr>
          <w:p w14:paraId="114DCA4A" w14:textId="77777777" w:rsidR="00FF7A16" w:rsidRPr="00F4259C" w:rsidRDefault="00FF7A16" w:rsidP="00A11FF8">
            <w:pPr>
              <w:jc w:val="both"/>
              <w:rPr>
                <w:rFonts w:ascii="Times New Roman" w:hAnsi="Times New Roman" w:cs="Times New Roman"/>
                <w:sz w:val="24"/>
                <w:szCs w:val="24"/>
              </w:rPr>
            </w:pPr>
          </w:p>
        </w:tc>
        <w:tc>
          <w:tcPr>
            <w:tcW w:w="0" w:type="auto"/>
          </w:tcPr>
          <w:p w14:paraId="70562756" w14:textId="77777777" w:rsidR="00FF7A16" w:rsidRPr="00F4259C" w:rsidRDefault="00FF7A16" w:rsidP="00A11FF8">
            <w:pPr>
              <w:jc w:val="both"/>
              <w:rPr>
                <w:rFonts w:ascii="Times New Roman" w:hAnsi="Times New Roman" w:cs="Times New Roman"/>
                <w:sz w:val="24"/>
                <w:szCs w:val="24"/>
              </w:rPr>
            </w:pPr>
          </w:p>
        </w:tc>
        <w:tc>
          <w:tcPr>
            <w:tcW w:w="0" w:type="auto"/>
          </w:tcPr>
          <w:p w14:paraId="342FFFC2" w14:textId="77777777" w:rsidR="00FF7A16" w:rsidRPr="00F4259C" w:rsidRDefault="00FF7A16" w:rsidP="00A11FF8">
            <w:pPr>
              <w:jc w:val="both"/>
              <w:rPr>
                <w:rFonts w:ascii="Times New Roman" w:hAnsi="Times New Roman" w:cs="Times New Roman"/>
                <w:sz w:val="24"/>
                <w:szCs w:val="24"/>
              </w:rPr>
            </w:pPr>
          </w:p>
        </w:tc>
        <w:tc>
          <w:tcPr>
            <w:tcW w:w="0" w:type="auto"/>
          </w:tcPr>
          <w:p w14:paraId="30739683" w14:textId="77777777" w:rsidR="00FF7A16" w:rsidRPr="00F4259C" w:rsidRDefault="00FF7A16" w:rsidP="00A11FF8">
            <w:pPr>
              <w:jc w:val="both"/>
              <w:rPr>
                <w:rFonts w:ascii="Times New Roman" w:hAnsi="Times New Roman" w:cs="Times New Roman"/>
                <w:sz w:val="24"/>
                <w:szCs w:val="24"/>
              </w:rPr>
            </w:pPr>
          </w:p>
        </w:tc>
      </w:tr>
      <w:tr w:rsidR="00FF7A16" w:rsidRPr="00F4259C" w14:paraId="4405C6AB" w14:textId="77777777" w:rsidTr="00A11FF8">
        <w:tc>
          <w:tcPr>
            <w:tcW w:w="0" w:type="auto"/>
          </w:tcPr>
          <w:p w14:paraId="0E3595F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lastRenderedPageBreak/>
              <w:t>Student</w:t>
            </w:r>
          </w:p>
        </w:tc>
        <w:tc>
          <w:tcPr>
            <w:tcW w:w="0" w:type="auto"/>
          </w:tcPr>
          <w:p w14:paraId="38C763A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0.90 (0.46 – 1.77)</w:t>
            </w:r>
          </w:p>
        </w:tc>
        <w:tc>
          <w:tcPr>
            <w:tcW w:w="0" w:type="auto"/>
          </w:tcPr>
          <w:p w14:paraId="5446AA4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0.759</w:t>
            </w:r>
          </w:p>
        </w:tc>
        <w:tc>
          <w:tcPr>
            <w:tcW w:w="0" w:type="auto"/>
          </w:tcPr>
          <w:p w14:paraId="35FE360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0.73 (0.30 – 1.83)</w:t>
            </w:r>
          </w:p>
        </w:tc>
        <w:tc>
          <w:tcPr>
            <w:tcW w:w="0" w:type="auto"/>
          </w:tcPr>
          <w:p w14:paraId="746AE5F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0.506</w:t>
            </w:r>
          </w:p>
        </w:tc>
      </w:tr>
      <w:tr w:rsidR="00FF7A16" w:rsidRPr="00F4259C" w14:paraId="202A5002" w14:textId="77777777" w:rsidTr="00A11FF8">
        <w:tc>
          <w:tcPr>
            <w:tcW w:w="0" w:type="auto"/>
          </w:tcPr>
          <w:p w14:paraId="2CA36AF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Job/Business</w:t>
            </w:r>
          </w:p>
        </w:tc>
        <w:tc>
          <w:tcPr>
            <w:tcW w:w="0" w:type="auto"/>
          </w:tcPr>
          <w:p w14:paraId="144B14D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1.84 (0.93 – 3.61)</w:t>
            </w:r>
          </w:p>
        </w:tc>
        <w:tc>
          <w:tcPr>
            <w:tcW w:w="0" w:type="auto"/>
          </w:tcPr>
          <w:p w14:paraId="1F6C56A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0.078</w:t>
            </w:r>
          </w:p>
        </w:tc>
        <w:tc>
          <w:tcPr>
            <w:tcW w:w="0" w:type="auto"/>
          </w:tcPr>
          <w:p w14:paraId="1A44FB8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0.85 (0.26 – 2.77)</w:t>
            </w:r>
          </w:p>
        </w:tc>
        <w:tc>
          <w:tcPr>
            <w:tcW w:w="0" w:type="auto"/>
          </w:tcPr>
          <w:p w14:paraId="6371CF4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0.788</w:t>
            </w:r>
          </w:p>
        </w:tc>
      </w:tr>
      <w:tr w:rsidR="00FF7A16" w:rsidRPr="00F4259C" w14:paraId="2CFB7099" w14:textId="77777777" w:rsidTr="00A11FF8">
        <w:tc>
          <w:tcPr>
            <w:tcW w:w="0" w:type="auto"/>
          </w:tcPr>
          <w:p w14:paraId="124C157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Housewife</w:t>
            </w:r>
          </w:p>
        </w:tc>
        <w:tc>
          <w:tcPr>
            <w:tcW w:w="0" w:type="auto"/>
          </w:tcPr>
          <w:p w14:paraId="0BDFA38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0.94 (0.30 – 2.93)</w:t>
            </w:r>
          </w:p>
        </w:tc>
        <w:tc>
          <w:tcPr>
            <w:tcW w:w="0" w:type="auto"/>
          </w:tcPr>
          <w:p w14:paraId="1D909E0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0.910</w:t>
            </w:r>
          </w:p>
        </w:tc>
        <w:tc>
          <w:tcPr>
            <w:tcW w:w="0" w:type="auto"/>
          </w:tcPr>
          <w:p w14:paraId="500C1AC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0.48 (0.08 – 2.95)</w:t>
            </w:r>
          </w:p>
        </w:tc>
        <w:tc>
          <w:tcPr>
            <w:tcW w:w="0" w:type="auto"/>
          </w:tcPr>
          <w:p w14:paraId="7B6D58F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0.431</w:t>
            </w:r>
          </w:p>
        </w:tc>
      </w:tr>
      <w:tr w:rsidR="00FF7A16" w:rsidRPr="00F4259C" w14:paraId="69678313" w14:textId="77777777" w:rsidTr="00A11FF8">
        <w:tc>
          <w:tcPr>
            <w:tcW w:w="0" w:type="auto"/>
          </w:tcPr>
          <w:p w14:paraId="451B682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Children</w:t>
            </w:r>
          </w:p>
        </w:tc>
        <w:tc>
          <w:tcPr>
            <w:tcW w:w="0" w:type="auto"/>
          </w:tcPr>
          <w:p w14:paraId="4776D64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2.61 (1.23 – 5.52)</w:t>
            </w:r>
          </w:p>
        </w:tc>
        <w:tc>
          <w:tcPr>
            <w:tcW w:w="0" w:type="auto"/>
          </w:tcPr>
          <w:p w14:paraId="3507AAF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0.012</w:t>
            </w:r>
          </w:p>
        </w:tc>
        <w:tc>
          <w:tcPr>
            <w:tcW w:w="0" w:type="auto"/>
          </w:tcPr>
          <w:p w14:paraId="0237075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1.12 (0.36 – 3.47)</w:t>
            </w:r>
          </w:p>
        </w:tc>
        <w:tc>
          <w:tcPr>
            <w:tcW w:w="0" w:type="auto"/>
          </w:tcPr>
          <w:p w14:paraId="1421A29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0.847</w:t>
            </w:r>
          </w:p>
        </w:tc>
      </w:tr>
      <w:tr w:rsidR="00FF7A16" w:rsidRPr="00F4259C" w14:paraId="3206A963" w14:textId="77777777" w:rsidTr="00A11FF8">
        <w:tc>
          <w:tcPr>
            <w:tcW w:w="0" w:type="auto"/>
          </w:tcPr>
          <w:p w14:paraId="431C694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Others</w:t>
            </w:r>
          </w:p>
        </w:tc>
        <w:tc>
          <w:tcPr>
            <w:tcW w:w="0" w:type="auto"/>
          </w:tcPr>
          <w:p w14:paraId="33FFF94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7E09DD05" w14:textId="77777777" w:rsidR="00FF7A16" w:rsidRPr="00F4259C" w:rsidRDefault="00FF7A16" w:rsidP="00A11FF8">
            <w:pPr>
              <w:jc w:val="both"/>
              <w:rPr>
                <w:rFonts w:ascii="Times New Roman" w:hAnsi="Times New Roman" w:cs="Times New Roman"/>
                <w:sz w:val="24"/>
                <w:szCs w:val="24"/>
              </w:rPr>
            </w:pPr>
          </w:p>
        </w:tc>
        <w:tc>
          <w:tcPr>
            <w:tcW w:w="0" w:type="auto"/>
          </w:tcPr>
          <w:p w14:paraId="5B7101A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195A233D" w14:textId="77777777" w:rsidR="00FF7A16" w:rsidRPr="00F4259C" w:rsidRDefault="00FF7A16" w:rsidP="00A11FF8">
            <w:pPr>
              <w:jc w:val="both"/>
              <w:rPr>
                <w:rFonts w:ascii="Times New Roman" w:hAnsi="Times New Roman" w:cs="Times New Roman"/>
                <w:sz w:val="24"/>
                <w:szCs w:val="24"/>
              </w:rPr>
            </w:pPr>
          </w:p>
        </w:tc>
      </w:tr>
      <w:tr w:rsidR="00FF7A16" w:rsidRPr="00F4259C" w14:paraId="04FA5D4F" w14:textId="77777777" w:rsidTr="00A11FF8">
        <w:tc>
          <w:tcPr>
            <w:tcW w:w="0" w:type="auto"/>
          </w:tcPr>
          <w:p w14:paraId="449D06B8"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Income Category</w:t>
            </w:r>
          </w:p>
        </w:tc>
        <w:tc>
          <w:tcPr>
            <w:tcW w:w="0" w:type="auto"/>
          </w:tcPr>
          <w:p w14:paraId="57178CD2" w14:textId="77777777" w:rsidR="00FF7A16" w:rsidRPr="00F4259C" w:rsidRDefault="00FF7A16" w:rsidP="00A11FF8">
            <w:pPr>
              <w:jc w:val="both"/>
              <w:rPr>
                <w:rFonts w:ascii="Times New Roman" w:hAnsi="Times New Roman" w:cs="Times New Roman"/>
                <w:sz w:val="24"/>
                <w:szCs w:val="24"/>
              </w:rPr>
            </w:pPr>
          </w:p>
        </w:tc>
        <w:tc>
          <w:tcPr>
            <w:tcW w:w="0" w:type="auto"/>
          </w:tcPr>
          <w:p w14:paraId="3D82352C" w14:textId="77777777" w:rsidR="00FF7A16" w:rsidRPr="00F4259C" w:rsidRDefault="00FF7A16" w:rsidP="00A11FF8">
            <w:pPr>
              <w:jc w:val="both"/>
              <w:rPr>
                <w:rFonts w:ascii="Times New Roman" w:hAnsi="Times New Roman" w:cs="Times New Roman"/>
                <w:sz w:val="24"/>
                <w:szCs w:val="24"/>
              </w:rPr>
            </w:pPr>
          </w:p>
        </w:tc>
        <w:tc>
          <w:tcPr>
            <w:tcW w:w="0" w:type="auto"/>
          </w:tcPr>
          <w:p w14:paraId="473EAD81" w14:textId="77777777" w:rsidR="00FF7A16" w:rsidRPr="00F4259C" w:rsidRDefault="00FF7A16" w:rsidP="00A11FF8">
            <w:pPr>
              <w:jc w:val="both"/>
              <w:rPr>
                <w:rFonts w:ascii="Times New Roman" w:hAnsi="Times New Roman" w:cs="Times New Roman"/>
                <w:sz w:val="24"/>
                <w:szCs w:val="24"/>
              </w:rPr>
            </w:pPr>
          </w:p>
        </w:tc>
        <w:tc>
          <w:tcPr>
            <w:tcW w:w="0" w:type="auto"/>
          </w:tcPr>
          <w:p w14:paraId="4A930382" w14:textId="77777777" w:rsidR="00FF7A16" w:rsidRPr="00F4259C" w:rsidRDefault="00FF7A16" w:rsidP="00A11FF8">
            <w:pPr>
              <w:jc w:val="both"/>
              <w:rPr>
                <w:rFonts w:ascii="Times New Roman" w:hAnsi="Times New Roman" w:cs="Times New Roman"/>
                <w:sz w:val="24"/>
                <w:szCs w:val="24"/>
              </w:rPr>
            </w:pPr>
          </w:p>
        </w:tc>
      </w:tr>
      <w:tr w:rsidR="00FF7A16" w:rsidRPr="00F4259C" w14:paraId="19F2878E" w14:textId="77777777" w:rsidTr="00A11FF8">
        <w:tc>
          <w:tcPr>
            <w:tcW w:w="0" w:type="auto"/>
          </w:tcPr>
          <w:p w14:paraId="13DA535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&lt;30000</w:t>
            </w:r>
          </w:p>
        </w:tc>
        <w:tc>
          <w:tcPr>
            <w:tcW w:w="0" w:type="auto"/>
          </w:tcPr>
          <w:p w14:paraId="39BB76C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4.79 (2.75 – 8.36)</w:t>
            </w:r>
          </w:p>
        </w:tc>
        <w:tc>
          <w:tcPr>
            <w:tcW w:w="0" w:type="auto"/>
          </w:tcPr>
          <w:p w14:paraId="67C7E7F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c>
          <w:tcPr>
            <w:tcW w:w="0" w:type="auto"/>
          </w:tcPr>
          <w:p w14:paraId="7B1BA3E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4.18 (2.07 – 8.47)</w:t>
            </w:r>
          </w:p>
        </w:tc>
        <w:tc>
          <w:tcPr>
            <w:tcW w:w="0" w:type="auto"/>
          </w:tcPr>
          <w:p w14:paraId="6E6B002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r>
      <w:tr w:rsidR="00FF7A16" w:rsidRPr="00F4259C" w14:paraId="2D82858D" w14:textId="77777777" w:rsidTr="00A11FF8">
        <w:tc>
          <w:tcPr>
            <w:tcW w:w="0" w:type="auto"/>
          </w:tcPr>
          <w:p w14:paraId="084717E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&gt;= 30000</w:t>
            </w:r>
          </w:p>
        </w:tc>
        <w:tc>
          <w:tcPr>
            <w:tcW w:w="0" w:type="auto"/>
          </w:tcPr>
          <w:p w14:paraId="2A6C86B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078916B" w14:textId="77777777" w:rsidR="00FF7A16" w:rsidRPr="00F4259C" w:rsidRDefault="00FF7A16" w:rsidP="00A11FF8">
            <w:pPr>
              <w:jc w:val="both"/>
              <w:rPr>
                <w:rFonts w:ascii="Times New Roman" w:hAnsi="Times New Roman" w:cs="Times New Roman"/>
                <w:sz w:val="24"/>
                <w:szCs w:val="24"/>
              </w:rPr>
            </w:pPr>
          </w:p>
        </w:tc>
        <w:tc>
          <w:tcPr>
            <w:tcW w:w="0" w:type="auto"/>
          </w:tcPr>
          <w:p w14:paraId="4C6F6A2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6948EB94" w14:textId="77777777" w:rsidR="00FF7A16" w:rsidRPr="00F4259C" w:rsidRDefault="00FF7A16" w:rsidP="00A11FF8">
            <w:pPr>
              <w:jc w:val="both"/>
              <w:rPr>
                <w:rFonts w:ascii="Times New Roman" w:hAnsi="Times New Roman" w:cs="Times New Roman"/>
                <w:sz w:val="24"/>
                <w:szCs w:val="24"/>
              </w:rPr>
            </w:pPr>
          </w:p>
        </w:tc>
      </w:tr>
      <w:tr w:rsidR="00FF7A16" w:rsidRPr="00F4259C" w14:paraId="325EF99C" w14:textId="77777777" w:rsidTr="00A11FF8">
        <w:tc>
          <w:tcPr>
            <w:tcW w:w="0" w:type="auto"/>
          </w:tcPr>
          <w:p w14:paraId="034A4493" w14:textId="6F02E4BB"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Education</w:t>
            </w:r>
          </w:p>
        </w:tc>
        <w:tc>
          <w:tcPr>
            <w:tcW w:w="0" w:type="auto"/>
          </w:tcPr>
          <w:p w14:paraId="5335606B" w14:textId="77777777" w:rsidR="00FF7A16" w:rsidRPr="00F4259C" w:rsidRDefault="00FF7A16" w:rsidP="00A11FF8">
            <w:pPr>
              <w:jc w:val="both"/>
              <w:rPr>
                <w:rFonts w:ascii="Times New Roman" w:hAnsi="Times New Roman" w:cs="Times New Roman"/>
                <w:sz w:val="24"/>
                <w:szCs w:val="24"/>
              </w:rPr>
            </w:pPr>
          </w:p>
        </w:tc>
        <w:tc>
          <w:tcPr>
            <w:tcW w:w="0" w:type="auto"/>
          </w:tcPr>
          <w:p w14:paraId="41C0B85F" w14:textId="77777777" w:rsidR="00FF7A16" w:rsidRPr="00F4259C" w:rsidRDefault="00FF7A16" w:rsidP="00A11FF8">
            <w:pPr>
              <w:jc w:val="both"/>
              <w:rPr>
                <w:rFonts w:ascii="Times New Roman" w:hAnsi="Times New Roman" w:cs="Times New Roman"/>
                <w:sz w:val="24"/>
                <w:szCs w:val="24"/>
              </w:rPr>
            </w:pPr>
          </w:p>
        </w:tc>
        <w:tc>
          <w:tcPr>
            <w:tcW w:w="0" w:type="auto"/>
          </w:tcPr>
          <w:p w14:paraId="196DFAA4" w14:textId="77777777" w:rsidR="00FF7A16" w:rsidRPr="00F4259C" w:rsidRDefault="00FF7A16" w:rsidP="00A11FF8">
            <w:pPr>
              <w:jc w:val="both"/>
              <w:rPr>
                <w:rFonts w:ascii="Times New Roman" w:hAnsi="Times New Roman" w:cs="Times New Roman"/>
                <w:sz w:val="24"/>
                <w:szCs w:val="24"/>
              </w:rPr>
            </w:pPr>
          </w:p>
        </w:tc>
        <w:tc>
          <w:tcPr>
            <w:tcW w:w="0" w:type="auto"/>
          </w:tcPr>
          <w:p w14:paraId="2B352F29" w14:textId="77777777" w:rsidR="00FF7A16" w:rsidRPr="00F4259C" w:rsidRDefault="00FF7A16" w:rsidP="00A11FF8">
            <w:pPr>
              <w:jc w:val="both"/>
              <w:rPr>
                <w:rFonts w:ascii="Times New Roman" w:hAnsi="Times New Roman" w:cs="Times New Roman"/>
                <w:sz w:val="24"/>
                <w:szCs w:val="24"/>
              </w:rPr>
            </w:pPr>
          </w:p>
        </w:tc>
      </w:tr>
      <w:tr w:rsidR="00FF7A16" w:rsidRPr="00F4259C" w14:paraId="742C1B23" w14:textId="77777777" w:rsidTr="00A11FF8">
        <w:tc>
          <w:tcPr>
            <w:tcW w:w="0" w:type="auto"/>
          </w:tcPr>
          <w:p w14:paraId="009A949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No education or below the primary</w:t>
            </w:r>
          </w:p>
        </w:tc>
        <w:tc>
          <w:tcPr>
            <w:tcW w:w="0" w:type="auto"/>
          </w:tcPr>
          <w:p w14:paraId="454414B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2.61 (1.08 – 6.34)</w:t>
            </w:r>
          </w:p>
        </w:tc>
        <w:tc>
          <w:tcPr>
            <w:tcW w:w="0" w:type="auto"/>
          </w:tcPr>
          <w:p w14:paraId="5FDA92F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0.034</w:t>
            </w:r>
          </w:p>
        </w:tc>
        <w:tc>
          <w:tcPr>
            <w:tcW w:w="0" w:type="auto"/>
          </w:tcPr>
          <w:p w14:paraId="5F4593D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2.01 (0.47 – 8.58)</w:t>
            </w:r>
          </w:p>
        </w:tc>
        <w:tc>
          <w:tcPr>
            <w:tcW w:w="0" w:type="auto"/>
          </w:tcPr>
          <w:p w14:paraId="0B45146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0.348</w:t>
            </w:r>
          </w:p>
        </w:tc>
      </w:tr>
      <w:tr w:rsidR="00FF7A16" w:rsidRPr="00F4259C" w14:paraId="7C6A1FD1" w14:textId="77777777" w:rsidTr="00A11FF8">
        <w:tc>
          <w:tcPr>
            <w:tcW w:w="0" w:type="auto"/>
          </w:tcPr>
          <w:p w14:paraId="5B1A139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Primary</w:t>
            </w:r>
          </w:p>
        </w:tc>
        <w:tc>
          <w:tcPr>
            <w:tcW w:w="0" w:type="auto"/>
          </w:tcPr>
          <w:p w14:paraId="126F384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0.99 (0.41 – 2.36)</w:t>
            </w:r>
          </w:p>
        </w:tc>
        <w:tc>
          <w:tcPr>
            <w:tcW w:w="0" w:type="auto"/>
          </w:tcPr>
          <w:p w14:paraId="4FCF48F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0.980</w:t>
            </w:r>
          </w:p>
        </w:tc>
        <w:tc>
          <w:tcPr>
            <w:tcW w:w="0" w:type="auto"/>
          </w:tcPr>
          <w:p w14:paraId="5E2E527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0.90 (0.26 – 3.15)</w:t>
            </w:r>
          </w:p>
        </w:tc>
        <w:tc>
          <w:tcPr>
            <w:tcW w:w="0" w:type="auto"/>
          </w:tcPr>
          <w:p w14:paraId="321F78C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0.870</w:t>
            </w:r>
          </w:p>
        </w:tc>
      </w:tr>
      <w:tr w:rsidR="00FF7A16" w:rsidRPr="00F4259C" w14:paraId="0E0AC32D" w14:textId="77777777" w:rsidTr="00A11FF8">
        <w:tc>
          <w:tcPr>
            <w:tcW w:w="0" w:type="auto"/>
          </w:tcPr>
          <w:p w14:paraId="0E53A2D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Secondary</w:t>
            </w:r>
          </w:p>
        </w:tc>
        <w:tc>
          <w:tcPr>
            <w:tcW w:w="0" w:type="auto"/>
          </w:tcPr>
          <w:p w14:paraId="399AED2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1.19 (0.54 – 2.64)</w:t>
            </w:r>
          </w:p>
        </w:tc>
        <w:tc>
          <w:tcPr>
            <w:tcW w:w="0" w:type="auto"/>
          </w:tcPr>
          <w:p w14:paraId="0788728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0.664</w:t>
            </w:r>
          </w:p>
        </w:tc>
        <w:tc>
          <w:tcPr>
            <w:tcW w:w="0" w:type="auto"/>
          </w:tcPr>
          <w:p w14:paraId="189E162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1.12 (0.41 – 3.06)</w:t>
            </w:r>
          </w:p>
        </w:tc>
        <w:tc>
          <w:tcPr>
            <w:tcW w:w="0" w:type="auto"/>
          </w:tcPr>
          <w:p w14:paraId="03C3EA9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0.818</w:t>
            </w:r>
          </w:p>
        </w:tc>
      </w:tr>
      <w:tr w:rsidR="00FF7A16" w:rsidRPr="00F4259C" w14:paraId="140A5732" w14:textId="77777777" w:rsidTr="00A11FF8">
        <w:tc>
          <w:tcPr>
            <w:tcW w:w="0" w:type="auto"/>
          </w:tcPr>
          <w:p w14:paraId="4DEE4A8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Higher Secondary</w:t>
            </w:r>
          </w:p>
        </w:tc>
        <w:tc>
          <w:tcPr>
            <w:tcW w:w="0" w:type="auto"/>
          </w:tcPr>
          <w:p w14:paraId="49AEB55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1.32 (0.54 – 3.24)</w:t>
            </w:r>
          </w:p>
        </w:tc>
        <w:tc>
          <w:tcPr>
            <w:tcW w:w="0" w:type="auto"/>
          </w:tcPr>
          <w:p w14:paraId="4E70050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0.543</w:t>
            </w:r>
          </w:p>
        </w:tc>
        <w:tc>
          <w:tcPr>
            <w:tcW w:w="0" w:type="auto"/>
          </w:tcPr>
          <w:p w14:paraId="3A7DB46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1.95 (0.62 – 6.11)</w:t>
            </w:r>
          </w:p>
        </w:tc>
        <w:tc>
          <w:tcPr>
            <w:tcW w:w="0" w:type="auto"/>
          </w:tcPr>
          <w:p w14:paraId="037E017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0.250</w:t>
            </w:r>
          </w:p>
        </w:tc>
      </w:tr>
      <w:tr w:rsidR="00FF7A16" w:rsidRPr="00F4259C" w14:paraId="1DB03159" w14:textId="77777777" w:rsidTr="00A11FF8">
        <w:tc>
          <w:tcPr>
            <w:tcW w:w="0" w:type="auto"/>
          </w:tcPr>
          <w:p w14:paraId="6BBFD86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Above higher secondary</w:t>
            </w:r>
          </w:p>
        </w:tc>
        <w:tc>
          <w:tcPr>
            <w:tcW w:w="0" w:type="auto"/>
          </w:tcPr>
          <w:p w14:paraId="39DDCCF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D0C3E8D" w14:textId="77777777" w:rsidR="00FF7A16" w:rsidRPr="00F4259C" w:rsidRDefault="00FF7A16" w:rsidP="00A11FF8">
            <w:pPr>
              <w:jc w:val="both"/>
              <w:rPr>
                <w:rFonts w:ascii="Times New Roman" w:hAnsi="Times New Roman" w:cs="Times New Roman"/>
                <w:sz w:val="24"/>
                <w:szCs w:val="24"/>
              </w:rPr>
            </w:pPr>
          </w:p>
        </w:tc>
        <w:tc>
          <w:tcPr>
            <w:tcW w:w="0" w:type="auto"/>
          </w:tcPr>
          <w:p w14:paraId="29C86A8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8AADB6A" w14:textId="77777777" w:rsidR="00FF7A16" w:rsidRPr="00F4259C" w:rsidRDefault="00FF7A16" w:rsidP="00A11FF8">
            <w:pPr>
              <w:jc w:val="both"/>
              <w:rPr>
                <w:rFonts w:ascii="Times New Roman" w:hAnsi="Times New Roman" w:cs="Times New Roman"/>
                <w:sz w:val="24"/>
                <w:szCs w:val="24"/>
              </w:rPr>
            </w:pPr>
          </w:p>
        </w:tc>
      </w:tr>
      <w:tr w:rsidR="00FF7A16" w:rsidRPr="00F4259C" w14:paraId="0B5F3E58" w14:textId="77777777" w:rsidTr="00A11FF8">
        <w:tc>
          <w:tcPr>
            <w:tcW w:w="0" w:type="auto"/>
          </w:tcPr>
          <w:p w14:paraId="0B61F3E2" w14:textId="26A20299" w:rsidR="00FF7A16" w:rsidRPr="00F4259C" w:rsidRDefault="0047094E"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Residence</w:t>
            </w:r>
          </w:p>
        </w:tc>
        <w:tc>
          <w:tcPr>
            <w:tcW w:w="0" w:type="auto"/>
          </w:tcPr>
          <w:p w14:paraId="47D5E2B1" w14:textId="77777777" w:rsidR="00FF7A16" w:rsidRPr="00F4259C" w:rsidRDefault="00FF7A16" w:rsidP="00A11FF8">
            <w:pPr>
              <w:jc w:val="both"/>
              <w:rPr>
                <w:rFonts w:ascii="Times New Roman" w:hAnsi="Times New Roman" w:cs="Times New Roman"/>
                <w:sz w:val="24"/>
                <w:szCs w:val="24"/>
              </w:rPr>
            </w:pPr>
          </w:p>
        </w:tc>
        <w:tc>
          <w:tcPr>
            <w:tcW w:w="0" w:type="auto"/>
          </w:tcPr>
          <w:p w14:paraId="736685FA" w14:textId="77777777" w:rsidR="00FF7A16" w:rsidRPr="00F4259C" w:rsidRDefault="00FF7A16" w:rsidP="00A11FF8">
            <w:pPr>
              <w:jc w:val="both"/>
              <w:rPr>
                <w:rFonts w:ascii="Times New Roman" w:hAnsi="Times New Roman" w:cs="Times New Roman"/>
                <w:sz w:val="24"/>
                <w:szCs w:val="24"/>
              </w:rPr>
            </w:pPr>
          </w:p>
        </w:tc>
        <w:tc>
          <w:tcPr>
            <w:tcW w:w="0" w:type="auto"/>
          </w:tcPr>
          <w:p w14:paraId="3F2EB451" w14:textId="77777777" w:rsidR="00FF7A16" w:rsidRPr="00F4259C" w:rsidRDefault="00FF7A16" w:rsidP="00A11FF8">
            <w:pPr>
              <w:jc w:val="both"/>
              <w:rPr>
                <w:rFonts w:ascii="Times New Roman" w:hAnsi="Times New Roman" w:cs="Times New Roman"/>
                <w:sz w:val="24"/>
                <w:szCs w:val="24"/>
              </w:rPr>
            </w:pPr>
          </w:p>
        </w:tc>
        <w:tc>
          <w:tcPr>
            <w:tcW w:w="0" w:type="auto"/>
          </w:tcPr>
          <w:p w14:paraId="7DC861DC" w14:textId="77777777" w:rsidR="00FF7A16" w:rsidRPr="00F4259C" w:rsidRDefault="00FF7A16" w:rsidP="00A11FF8">
            <w:pPr>
              <w:jc w:val="both"/>
              <w:rPr>
                <w:rFonts w:ascii="Times New Roman" w:hAnsi="Times New Roman" w:cs="Times New Roman"/>
                <w:sz w:val="24"/>
                <w:szCs w:val="24"/>
              </w:rPr>
            </w:pPr>
          </w:p>
        </w:tc>
      </w:tr>
      <w:tr w:rsidR="00FF7A16" w:rsidRPr="00F4259C" w14:paraId="70AE112E" w14:textId="77777777" w:rsidTr="00A11FF8">
        <w:tc>
          <w:tcPr>
            <w:tcW w:w="0" w:type="auto"/>
          </w:tcPr>
          <w:p w14:paraId="5FE76E8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 xml:space="preserve">Dhaka North </w:t>
            </w:r>
          </w:p>
        </w:tc>
        <w:tc>
          <w:tcPr>
            <w:tcW w:w="0" w:type="auto"/>
          </w:tcPr>
          <w:p w14:paraId="4C88834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1.34 (0.78 – 2.32)</w:t>
            </w:r>
          </w:p>
        </w:tc>
        <w:tc>
          <w:tcPr>
            <w:tcW w:w="0" w:type="auto"/>
          </w:tcPr>
          <w:p w14:paraId="2C21A1F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0.289</w:t>
            </w:r>
          </w:p>
        </w:tc>
        <w:tc>
          <w:tcPr>
            <w:tcW w:w="0" w:type="auto"/>
          </w:tcPr>
          <w:p w14:paraId="214EA89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2.25 (1.06 – 4.75)</w:t>
            </w:r>
          </w:p>
        </w:tc>
        <w:tc>
          <w:tcPr>
            <w:tcW w:w="0" w:type="auto"/>
          </w:tcPr>
          <w:p w14:paraId="61A777D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0.034</w:t>
            </w:r>
          </w:p>
        </w:tc>
      </w:tr>
      <w:tr w:rsidR="00FF7A16" w:rsidRPr="00F4259C" w14:paraId="00EBB7A5" w14:textId="77777777" w:rsidTr="00A11FF8">
        <w:tc>
          <w:tcPr>
            <w:tcW w:w="0" w:type="auto"/>
          </w:tcPr>
          <w:p w14:paraId="60D5FEE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Dhaka South</w:t>
            </w:r>
          </w:p>
        </w:tc>
        <w:tc>
          <w:tcPr>
            <w:tcW w:w="0" w:type="auto"/>
          </w:tcPr>
          <w:p w14:paraId="0C9FF09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1.68 (0.79 – 3.55)</w:t>
            </w:r>
          </w:p>
        </w:tc>
        <w:tc>
          <w:tcPr>
            <w:tcW w:w="0" w:type="auto"/>
          </w:tcPr>
          <w:p w14:paraId="6EDE2F3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0.176</w:t>
            </w:r>
          </w:p>
        </w:tc>
        <w:tc>
          <w:tcPr>
            <w:tcW w:w="0" w:type="auto"/>
          </w:tcPr>
          <w:p w14:paraId="5CC73B8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3.39 (1.01 – 5.38)</w:t>
            </w:r>
          </w:p>
        </w:tc>
        <w:tc>
          <w:tcPr>
            <w:tcW w:w="0" w:type="auto"/>
          </w:tcPr>
          <w:p w14:paraId="6244B54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0.048</w:t>
            </w:r>
          </w:p>
        </w:tc>
      </w:tr>
      <w:tr w:rsidR="00FF7A16" w:rsidRPr="00F4259C" w14:paraId="7BAA3EBD" w14:textId="77777777" w:rsidTr="00A11FF8">
        <w:tc>
          <w:tcPr>
            <w:tcW w:w="0" w:type="auto"/>
          </w:tcPr>
          <w:p w14:paraId="6DF0EDA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Outside Dhaka</w:t>
            </w:r>
          </w:p>
        </w:tc>
        <w:tc>
          <w:tcPr>
            <w:tcW w:w="0" w:type="auto"/>
          </w:tcPr>
          <w:p w14:paraId="4EDA597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9A807C6" w14:textId="77777777" w:rsidR="00FF7A16" w:rsidRPr="00F4259C" w:rsidRDefault="00FF7A16" w:rsidP="00A11FF8">
            <w:pPr>
              <w:jc w:val="both"/>
              <w:rPr>
                <w:rFonts w:ascii="Times New Roman" w:hAnsi="Times New Roman" w:cs="Times New Roman"/>
                <w:sz w:val="24"/>
                <w:szCs w:val="24"/>
              </w:rPr>
            </w:pPr>
          </w:p>
        </w:tc>
        <w:tc>
          <w:tcPr>
            <w:tcW w:w="0" w:type="auto"/>
          </w:tcPr>
          <w:p w14:paraId="2E3EF7F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40BBB20C" w14:textId="77777777" w:rsidR="00FF7A16" w:rsidRPr="00F4259C" w:rsidRDefault="00FF7A16" w:rsidP="00A11FF8">
            <w:pPr>
              <w:jc w:val="both"/>
              <w:rPr>
                <w:rFonts w:ascii="Times New Roman" w:hAnsi="Times New Roman" w:cs="Times New Roman"/>
                <w:sz w:val="24"/>
                <w:szCs w:val="24"/>
              </w:rPr>
            </w:pPr>
          </w:p>
        </w:tc>
      </w:tr>
      <w:tr w:rsidR="00FF7A16" w:rsidRPr="00F4259C" w14:paraId="6FDB409B" w14:textId="77777777" w:rsidTr="00A11FF8">
        <w:tc>
          <w:tcPr>
            <w:tcW w:w="0" w:type="auto"/>
          </w:tcPr>
          <w:p w14:paraId="4D35C455" w14:textId="25D99867" w:rsidR="00FF7A16" w:rsidRPr="00F4259C" w:rsidRDefault="0047094E" w:rsidP="00A11FF8">
            <w:pPr>
              <w:jc w:val="both"/>
              <w:rPr>
                <w:rFonts w:ascii="Times New Roman" w:hAnsi="Times New Roman" w:cs="Times New Roman"/>
                <w:sz w:val="24"/>
                <w:szCs w:val="24"/>
              </w:rPr>
            </w:pPr>
            <w:r w:rsidRPr="00F4259C">
              <w:rPr>
                <w:rFonts w:ascii="Times New Roman" w:hAnsi="Times New Roman" w:cs="Times New Roman"/>
                <w:b/>
                <w:bCs/>
                <w:sz w:val="24"/>
                <w:szCs w:val="24"/>
              </w:rPr>
              <w:t>Distance: Patient residence to IDH</w:t>
            </w:r>
          </w:p>
        </w:tc>
        <w:tc>
          <w:tcPr>
            <w:tcW w:w="0" w:type="auto"/>
          </w:tcPr>
          <w:p w14:paraId="22B9CB78" w14:textId="77777777" w:rsidR="00FF7A16" w:rsidRPr="00F4259C" w:rsidRDefault="00FF7A16" w:rsidP="00A11FF8">
            <w:pPr>
              <w:jc w:val="both"/>
              <w:rPr>
                <w:rFonts w:ascii="Times New Roman" w:hAnsi="Times New Roman" w:cs="Times New Roman"/>
                <w:sz w:val="24"/>
                <w:szCs w:val="24"/>
              </w:rPr>
            </w:pPr>
          </w:p>
        </w:tc>
        <w:tc>
          <w:tcPr>
            <w:tcW w:w="0" w:type="auto"/>
          </w:tcPr>
          <w:p w14:paraId="4CBF8539" w14:textId="77777777" w:rsidR="00FF7A16" w:rsidRPr="00F4259C" w:rsidRDefault="00FF7A16" w:rsidP="00A11FF8">
            <w:pPr>
              <w:jc w:val="both"/>
              <w:rPr>
                <w:rFonts w:ascii="Times New Roman" w:hAnsi="Times New Roman" w:cs="Times New Roman"/>
                <w:sz w:val="24"/>
                <w:szCs w:val="24"/>
              </w:rPr>
            </w:pPr>
          </w:p>
        </w:tc>
        <w:tc>
          <w:tcPr>
            <w:tcW w:w="0" w:type="auto"/>
          </w:tcPr>
          <w:p w14:paraId="6A66B23F" w14:textId="77777777" w:rsidR="00FF7A16" w:rsidRPr="00F4259C" w:rsidRDefault="00FF7A16" w:rsidP="00A11FF8">
            <w:pPr>
              <w:jc w:val="both"/>
              <w:rPr>
                <w:rFonts w:ascii="Times New Roman" w:hAnsi="Times New Roman" w:cs="Times New Roman"/>
                <w:sz w:val="24"/>
                <w:szCs w:val="24"/>
              </w:rPr>
            </w:pPr>
          </w:p>
        </w:tc>
        <w:tc>
          <w:tcPr>
            <w:tcW w:w="0" w:type="auto"/>
          </w:tcPr>
          <w:p w14:paraId="00D1133A" w14:textId="77777777" w:rsidR="00FF7A16" w:rsidRPr="00F4259C" w:rsidRDefault="00FF7A16" w:rsidP="00A11FF8">
            <w:pPr>
              <w:jc w:val="both"/>
              <w:rPr>
                <w:rFonts w:ascii="Times New Roman" w:hAnsi="Times New Roman" w:cs="Times New Roman"/>
                <w:sz w:val="24"/>
                <w:szCs w:val="24"/>
              </w:rPr>
            </w:pPr>
          </w:p>
        </w:tc>
      </w:tr>
      <w:tr w:rsidR="00FF7A16" w:rsidRPr="00F4259C" w14:paraId="60472131" w14:textId="77777777" w:rsidTr="00A11FF8">
        <w:tc>
          <w:tcPr>
            <w:tcW w:w="0" w:type="auto"/>
          </w:tcPr>
          <w:p w14:paraId="494A5E6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&lt;10</w:t>
            </w:r>
          </w:p>
        </w:tc>
        <w:tc>
          <w:tcPr>
            <w:tcW w:w="0" w:type="auto"/>
          </w:tcPr>
          <w:p w14:paraId="4514E14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2.28 (1.35 – 3.86)</w:t>
            </w:r>
          </w:p>
        </w:tc>
        <w:tc>
          <w:tcPr>
            <w:tcW w:w="0" w:type="auto"/>
          </w:tcPr>
          <w:p w14:paraId="4D1403D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0.002</w:t>
            </w:r>
          </w:p>
        </w:tc>
        <w:tc>
          <w:tcPr>
            <w:tcW w:w="0" w:type="auto"/>
          </w:tcPr>
          <w:p w14:paraId="13E32F4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3.82 (1.64 – 8.93)</w:t>
            </w:r>
          </w:p>
        </w:tc>
        <w:tc>
          <w:tcPr>
            <w:tcW w:w="0" w:type="auto"/>
          </w:tcPr>
          <w:p w14:paraId="0D99CC8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0.002</w:t>
            </w:r>
          </w:p>
        </w:tc>
      </w:tr>
      <w:tr w:rsidR="00FF7A16" w:rsidRPr="00F4259C" w14:paraId="6417BE41" w14:textId="77777777" w:rsidTr="00A11FF8">
        <w:tc>
          <w:tcPr>
            <w:tcW w:w="0" w:type="auto"/>
          </w:tcPr>
          <w:p w14:paraId="23D134B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&gt;=10</w:t>
            </w:r>
          </w:p>
        </w:tc>
        <w:tc>
          <w:tcPr>
            <w:tcW w:w="0" w:type="auto"/>
          </w:tcPr>
          <w:p w14:paraId="2BDFF0C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4924C0C8" w14:textId="77777777" w:rsidR="00FF7A16" w:rsidRPr="00F4259C" w:rsidRDefault="00FF7A16" w:rsidP="00A11FF8">
            <w:pPr>
              <w:jc w:val="both"/>
              <w:rPr>
                <w:rFonts w:ascii="Times New Roman" w:hAnsi="Times New Roman" w:cs="Times New Roman"/>
                <w:sz w:val="24"/>
                <w:szCs w:val="24"/>
              </w:rPr>
            </w:pPr>
          </w:p>
        </w:tc>
        <w:tc>
          <w:tcPr>
            <w:tcW w:w="0" w:type="auto"/>
          </w:tcPr>
          <w:p w14:paraId="2204A53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743837B" w14:textId="77777777" w:rsidR="00FF7A16" w:rsidRPr="00F4259C" w:rsidRDefault="00FF7A16" w:rsidP="00A11FF8">
            <w:pPr>
              <w:jc w:val="both"/>
              <w:rPr>
                <w:rFonts w:ascii="Times New Roman" w:hAnsi="Times New Roman" w:cs="Times New Roman"/>
                <w:sz w:val="24"/>
                <w:szCs w:val="24"/>
              </w:rPr>
            </w:pPr>
          </w:p>
        </w:tc>
      </w:tr>
      <w:tr w:rsidR="00FF7A16" w:rsidRPr="00F4259C" w14:paraId="4BB1C7F4" w14:textId="77777777" w:rsidTr="00A11FF8">
        <w:tc>
          <w:tcPr>
            <w:tcW w:w="0" w:type="auto"/>
          </w:tcPr>
          <w:p w14:paraId="7DEAA2C5" w14:textId="5412FBD8"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Hear</w:t>
            </w:r>
            <w:r w:rsidR="0047094E" w:rsidRPr="00F4259C">
              <w:rPr>
                <w:rFonts w:ascii="Times New Roman" w:hAnsi="Times New Roman" w:cs="Times New Roman"/>
                <w:b/>
                <w:bCs/>
                <w:sz w:val="24"/>
                <w:szCs w:val="24"/>
              </w:rPr>
              <w:t>d</w:t>
            </w:r>
            <w:r w:rsidRPr="00F4259C">
              <w:rPr>
                <w:rFonts w:ascii="Times New Roman" w:hAnsi="Times New Roman" w:cs="Times New Roman"/>
                <w:b/>
                <w:bCs/>
                <w:sz w:val="24"/>
                <w:szCs w:val="24"/>
              </w:rPr>
              <w:t xml:space="preserve"> about IDH</w:t>
            </w:r>
            <w:r w:rsidR="009E0A81" w:rsidRPr="00F4259C">
              <w:rPr>
                <w:rFonts w:ascii="Times New Roman" w:hAnsi="Times New Roman" w:cs="Times New Roman"/>
                <w:b/>
                <w:bCs/>
                <w:sz w:val="24"/>
                <w:szCs w:val="24"/>
              </w:rPr>
              <w:t xml:space="preserve"> </w:t>
            </w:r>
          </w:p>
        </w:tc>
        <w:tc>
          <w:tcPr>
            <w:tcW w:w="0" w:type="auto"/>
          </w:tcPr>
          <w:p w14:paraId="2D7353A2" w14:textId="77777777" w:rsidR="00FF7A16" w:rsidRPr="00F4259C" w:rsidRDefault="00FF7A16" w:rsidP="00A11FF8">
            <w:pPr>
              <w:jc w:val="both"/>
              <w:rPr>
                <w:rFonts w:ascii="Times New Roman" w:hAnsi="Times New Roman" w:cs="Times New Roman"/>
                <w:sz w:val="24"/>
                <w:szCs w:val="24"/>
              </w:rPr>
            </w:pPr>
          </w:p>
        </w:tc>
        <w:tc>
          <w:tcPr>
            <w:tcW w:w="0" w:type="auto"/>
          </w:tcPr>
          <w:p w14:paraId="3C5C2F44" w14:textId="77777777" w:rsidR="00FF7A16" w:rsidRPr="00F4259C" w:rsidRDefault="00FF7A16" w:rsidP="00A11FF8">
            <w:pPr>
              <w:jc w:val="both"/>
              <w:rPr>
                <w:rFonts w:ascii="Times New Roman" w:hAnsi="Times New Roman" w:cs="Times New Roman"/>
                <w:sz w:val="24"/>
                <w:szCs w:val="24"/>
              </w:rPr>
            </w:pPr>
          </w:p>
        </w:tc>
        <w:tc>
          <w:tcPr>
            <w:tcW w:w="0" w:type="auto"/>
          </w:tcPr>
          <w:p w14:paraId="378E0D22" w14:textId="77777777" w:rsidR="00FF7A16" w:rsidRPr="00F4259C" w:rsidRDefault="00FF7A16" w:rsidP="00A11FF8">
            <w:pPr>
              <w:jc w:val="both"/>
              <w:rPr>
                <w:rFonts w:ascii="Times New Roman" w:hAnsi="Times New Roman" w:cs="Times New Roman"/>
                <w:sz w:val="24"/>
                <w:szCs w:val="24"/>
              </w:rPr>
            </w:pPr>
          </w:p>
        </w:tc>
        <w:tc>
          <w:tcPr>
            <w:tcW w:w="0" w:type="auto"/>
          </w:tcPr>
          <w:p w14:paraId="5F9AAB7D" w14:textId="77777777" w:rsidR="00FF7A16" w:rsidRPr="00F4259C" w:rsidRDefault="00FF7A16" w:rsidP="00A11FF8">
            <w:pPr>
              <w:jc w:val="both"/>
              <w:rPr>
                <w:rFonts w:ascii="Times New Roman" w:hAnsi="Times New Roman" w:cs="Times New Roman"/>
                <w:sz w:val="24"/>
                <w:szCs w:val="24"/>
              </w:rPr>
            </w:pPr>
          </w:p>
        </w:tc>
      </w:tr>
      <w:tr w:rsidR="00FF7A16" w:rsidRPr="00F4259C" w14:paraId="78797501" w14:textId="77777777" w:rsidTr="00A11FF8">
        <w:tc>
          <w:tcPr>
            <w:tcW w:w="0" w:type="auto"/>
          </w:tcPr>
          <w:p w14:paraId="7E50CAE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Doctor</w:t>
            </w:r>
          </w:p>
        </w:tc>
        <w:tc>
          <w:tcPr>
            <w:tcW w:w="0" w:type="auto"/>
          </w:tcPr>
          <w:p w14:paraId="7C851C5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0.37 (0.14 – 0.99)</w:t>
            </w:r>
          </w:p>
        </w:tc>
        <w:tc>
          <w:tcPr>
            <w:tcW w:w="0" w:type="auto"/>
          </w:tcPr>
          <w:p w14:paraId="199E262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0.048</w:t>
            </w:r>
          </w:p>
        </w:tc>
        <w:tc>
          <w:tcPr>
            <w:tcW w:w="0" w:type="auto"/>
          </w:tcPr>
          <w:p w14:paraId="632B791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0.53 (0.14 – 2.03)</w:t>
            </w:r>
          </w:p>
        </w:tc>
        <w:tc>
          <w:tcPr>
            <w:tcW w:w="0" w:type="auto"/>
          </w:tcPr>
          <w:p w14:paraId="15D0708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0.356</w:t>
            </w:r>
          </w:p>
        </w:tc>
      </w:tr>
      <w:tr w:rsidR="00FF7A16" w:rsidRPr="00F4259C" w14:paraId="19407152" w14:textId="77777777" w:rsidTr="00A11FF8">
        <w:tc>
          <w:tcPr>
            <w:tcW w:w="0" w:type="auto"/>
          </w:tcPr>
          <w:p w14:paraId="668AADA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Neighbor</w:t>
            </w:r>
          </w:p>
        </w:tc>
        <w:tc>
          <w:tcPr>
            <w:tcW w:w="0" w:type="auto"/>
          </w:tcPr>
          <w:p w14:paraId="71340CD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0.28 (0.13 – 0.61)</w:t>
            </w:r>
          </w:p>
        </w:tc>
        <w:tc>
          <w:tcPr>
            <w:tcW w:w="0" w:type="auto"/>
          </w:tcPr>
          <w:p w14:paraId="74DEABD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c>
          <w:tcPr>
            <w:tcW w:w="0" w:type="auto"/>
          </w:tcPr>
          <w:p w14:paraId="1D742A0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0.64 (0.22 – 1.84)</w:t>
            </w:r>
          </w:p>
        </w:tc>
        <w:tc>
          <w:tcPr>
            <w:tcW w:w="0" w:type="auto"/>
          </w:tcPr>
          <w:p w14:paraId="0C7C57C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0.408</w:t>
            </w:r>
          </w:p>
        </w:tc>
      </w:tr>
      <w:tr w:rsidR="00FF7A16" w:rsidRPr="00F4259C" w14:paraId="18323187" w14:textId="77777777" w:rsidTr="00A11FF8">
        <w:tc>
          <w:tcPr>
            <w:tcW w:w="0" w:type="auto"/>
          </w:tcPr>
          <w:p w14:paraId="58480C3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Relative</w:t>
            </w:r>
          </w:p>
        </w:tc>
        <w:tc>
          <w:tcPr>
            <w:tcW w:w="0" w:type="auto"/>
          </w:tcPr>
          <w:p w14:paraId="5F09610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0.67 (0.29 – 1.53)</w:t>
            </w:r>
          </w:p>
        </w:tc>
        <w:tc>
          <w:tcPr>
            <w:tcW w:w="0" w:type="auto"/>
          </w:tcPr>
          <w:p w14:paraId="05DB916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0.337</w:t>
            </w:r>
          </w:p>
        </w:tc>
        <w:tc>
          <w:tcPr>
            <w:tcW w:w="0" w:type="auto"/>
          </w:tcPr>
          <w:p w14:paraId="5366B43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1.17 (0.39 – 3.50)</w:t>
            </w:r>
          </w:p>
        </w:tc>
        <w:tc>
          <w:tcPr>
            <w:tcW w:w="0" w:type="auto"/>
          </w:tcPr>
          <w:p w14:paraId="261BEBC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0.784</w:t>
            </w:r>
          </w:p>
        </w:tc>
      </w:tr>
      <w:tr w:rsidR="00FF7A16" w:rsidRPr="00F4259C" w14:paraId="32125E66" w14:textId="77777777" w:rsidTr="00A11FF8">
        <w:tc>
          <w:tcPr>
            <w:tcW w:w="0" w:type="auto"/>
          </w:tcPr>
          <w:p w14:paraId="58A2CCE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Others</w:t>
            </w:r>
          </w:p>
        </w:tc>
        <w:tc>
          <w:tcPr>
            <w:tcW w:w="0" w:type="auto"/>
          </w:tcPr>
          <w:p w14:paraId="789B90F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315EFF0" w14:textId="77777777" w:rsidR="00FF7A16" w:rsidRPr="00F4259C" w:rsidRDefault="00FF7A16" w:rsidP="00A11FF8">
            <w:pPr>
              <w:jc w:val="both"/>
              <w:rPr>
                <w:rFonts w:ascii="Times New Roman" w:hAnsi="Times New Roman" w:cs="Times New Roman"/>
                <w:sz w:val="24"/>
                <w:szCs w:val="24"/>
              </w:rPr>
            </w:pPr>
          </w:p>
        </w:tc>
        <w:tc>
          <w:tcPr>
            <w:tcW w:w="0" w:type="auto"/>
          </w:tcPr>
          <w:p w14:paraId="7BA27C5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387F6C3" w14:textId="77777777" w:rsidR="00FF7A16" w:rsidRPr="00F4259C" w:rsidRDefault="00FF7A16" w:rsidP="00A11FF8">
            <w:pPr>
              <w:jc w:val="both"/>
              <w:rPr>
                <w:rFonts w:ascii="Times New Roman" w:hAnsi="Times New Roman" w:cs="Times New Roman"/>
                <w:sz w:val="24"/>
                <w:szCs w:val="24"/>
              </w:rPr>
            </w:pPr>
          </w:p>
        </w:tc>
      </w:tr>
      <w:tr w:rsidR="00FF7A16" w:rsidRPr="00F4259C" w14:paraId="6DCC438C" w14:textId="77777777" w:rsidTr="00A11FF8">
        <w:tc>
          <w:tcPr>
            <w:tcW w:w="0" w:type="auto"/>
          </w:tcPr>
          <w:p w14:paraId="05BC3471" w14:textId="13F816D3"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Know about IDH</w:t>
            </w:r>
            <w:r w:rsidR="0045221C" w:rsidRPr="00F4259C">
              <w:rPr>
                <w:rFonts w:ascii="Times New Roman" w:hAnsi="Times New Roman" w:cs="Times New Roman"/>
                <w:b/>
                <w:bCs/>
                <w:sz w:val="24"/>
                <w:szCs w:val="24"/>
              </w:rPr>
              <w:t xml:space="preserve"> before</w:t>
            </w:r>
          </w:p>
        </w:tc>
        <w:tc>
          <w:tcPr>
            <w:tcW w:w="0" w:type="auto"/>
          </w:tcPr>
          <w:p w14:paraId="20348E2C" w14:textId="77777777" w:rsidR="00FF7A16" w:rsidRPr="00F4259C" w:rsidRDefault="00FF7A16" w:rsidP="00A11FF8">
            <w:pPr>
              <w:jc w:val="both"/>
              <w:rPr>
                <w:rFonts w:ascii="Times New Roman" w:hAnsi="Times New Roman" w:cs="Times New Roman"/>
                <w:sz w:val="24"/>
                <w:szCs w:val="24"/>
              </w:rPr>
            </w:pPr>
          </w:p>
        </w:tc>
        <w:tc>
          <w:tcPr>
            <w:tcW w:w="0" w:type="auto"/>
          </w:tcPr>
          <w:p w14:paraId="1B3EED87" w14:textId="77777777" w:rsidR="00FF7A16" w:rsidRPr="00F4259C" w:rsidRDefault="00FF7A16" w:rsidP="00A11FF8">
            <w:pPr>
              <w:jc w:val="both"/>
              <w:rPr>
                <w:rFonts w:ascii="Times New Roman" w:hAnsi="Times New Roman" w:cs="Times New Roman"/>
                <w:sz w:val="24"/>
                <w:szCs w:val="24"/>
              </w:rPr>
            </w:pPr>
          </w:p>
        </w:tc>
        <w:tc>
          <w:tcPr>
            <w:tcW w:w="0" w:type="auto"/>
          </w:tcPr>
          <w:p w14:paraId="582B08B7" w14:textId="77777777" w:rsidR="00FF7A16" w:rsidRPr="00F4259C" w:rsidRDefault="00FF7A16" w:rsidP="00A11FF8">
            <w:pPr>
              <w:jc w:val="both"/>
              <w:rPr>
                <w:rFonts w:ascii="Times New Roman" w:hAnsi="Times New Roman" w:cs="Times New Roman"/>
                <w:sz w:val="24"/>
                <w:szCs w:val="24"/>
              </w:rPr>
            </w:pPr>
          </w:p>
        </w:tc>
        <w:tc>
          <w:tcPr>
            <w:tcW w:w="0" w:type="auto"/>
          </w:tcPr>
          <w:p w14:paraId="05FA48EC" w14:textId="77777777" w:rsidR="00FF7A16" w:rsidRPr="00F4259C" w:rsidRDefault="00FF7A16" w:rsidP="00A11FF8">
            <w:pPr>
              <w:jc w:val="both"/>
              <w:rPr>
                <w:rFonts w:ascii="Times New Roman" w:hAnsi="Times New Roman" w:cs="Times New Roman"/>
                <w:sz w:val="24"/>
                <w:szCs w:val="24"/>
              </w:rPr>
            </w:pPr>
          </w:p>
        </w:tc>
      </w:tr>
      <w:tr w:rsidR="00FF7A16" w:rsidRPr="00F4259C" w14:paraId="6F3B9FC9" w14:textId="77777777" w:rsidTr="00A11FF8">
        <w:tc>
          <w:tcPr>
            <w:tcW w:w="0" w:type="auto"/>
          </w:tcPr>
          <w:p w14:paraId="50484C7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Yes</w:t>
            </w:r>
          </w:p>
        </w:tc>
        <w:tc>
          <w:tcPr>
            <w:tcW w:w="0" w:type="auto"/>
          </w:tcPr>
          <w:p w14:paraId="00A96B3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0.40 (0.24 – 0.66)</w:t>
            </w:r>
          </w:p>
        </w:tc>
        <w:tc>
          <w:tcPr>
            <w:tcW w:w="0" w:type="auto"/>
          </w:tcPr>
          <w:p w14:paraId="7E81C5A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c>
          <w:tcPr>
            <w:tcW w:w="0" w:type="auto"/>
          </w:tcPr>
          <w:p w14:paraId="5387D6B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0.33 (0.17 – 0.65)</w:t>
            </w:r>
          </w:p>
        </w:tc>
        <w:tc>
          <w:tcPr>
            <w:tcW w:w="0" w:type="auto"/>
          </w:tcPr>
          <w:p w14:paraId="1D44B0B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r>
      <w:tr w:rsidR="00FF7A16" w:rsidRPr="00F4259C" w14:paraId="2639D752" w14:textId="77777777" w:rsidTr="00A11FF8">
        <w:tc>
          <w:tcPr>
            <w:tcW w:w="0" w:type="auto"/>
          </w:tcPr>
          <w:p w14:paraId="5D6DDD4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lastRenderedPageBreak/>
              <w:t>No</w:t>
            </w:r>
          </w:p>
        </w:tc>
        <w:tc>
          <w:tcPr>
            <w:tcW w:w="0" w:type="auto"/>
          </w:tcPr>
          <w:p w14:paraId="5ACEBEF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4881D3B7" w14:textId="77777777" w:rsidR="00FF7A16" w:rsidRPr="00F4259C" w:rsidRDefault="00FF7A16" w:rsidP="00A11FF8">
            <w:pPr>
              <w:jc w:val="both"/>
              <w:rPr>
                <w:rFonts w:ascii="Times New Roman" w:hAnsi="Times New Roman" w:cs="Times New Roman"/>
                <w:sz w:val="24"/>
                <w:szCs w:val="24"/>
              </w:rPr>
            </w:pPr>
          </w:p>
        </w:tc>
        <w:tc>
          <w:tcPr>
            <w:tcW w:w="0" w:type="auto"/>
          </w:tcPr>
          <w:p w14:paraId="37A3EB3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683B815" w14:textId="77777777" w:rsidR="00FF7A16" w:rsidRPr="00F4259C" w:rsidRDefault="00FF7A16" w:rsidP="00A11FF8">
            <w:pPr>
              <w:jc w:val="both"/>
              <w:rPr>
                <w:rFonts w:ascii="Times New Roman" w:hAnsi="Times New Roman" w:cs="Times New Roman"/>
                <w:sz w:val="24"/>
                <w:szCs w:val="24"/>
              </w:rPr>
            </w:pPr>
          </w:p>
        </w:tc>
      </w:tr>
      <w:tr w:rsidR="00FF7A16" w:rsidRPr="00F4259C" w14:paraId="01BBF29B" w14:textId="77777777" w:rsidTr="00A11FF8">
        <w:tc>
          <w:tcPr>
            <w:tcW w:w="0" w:type="auto"/>
          </w:tcPr>
          <w:p w14:paraId="14062887"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Characteristics of animals’ exposure</w:t>
            </w:r>
          </w:p>
        </w:tc>
        <w:tc>
          <w:tcPr>
            <w:tcW w:w="0" w:type="auto"/>
          </w:tcPr>
          <w:p w14:paraId="4B4D7E50" w14:textId="77777777" w:rsidR="00FF7A16" w:rsidRPr="00F4259C" w:rsidRDefault="00FF7A16" w:rsidP="00A11FF8">
            <w:pPr>
              <w:jc w:val="both"/>
              <w:rPr>
                <w:rFonts w:ascii="Times New Roman" w:hAnsi="Times New Roman" w:cs="Times New Roman"/>
                <w:sz w:val="24"/>
                <w:szCs w:val="24"/>
              </w:rPr>
            </w:pPr>
          </w:p>
        </w:tc>
        <w:tc>
          <w:tcPr>
            <w:tcW w:w="0" w:type="auto"/>
          </w:tcPr>
          <w:p w14:paraId="76F39089" w14:textId="77777777" w:rsidR="00FF7A16" w:rsidRPr="00F4259C" w:rsidRDefault="00FF7A16" w:rsidP="00A11FF8">
            <w:pPr>
              <w:jc w:val="both"/>
              <w:rPr>
                <w:rFonts w:ascii="Times New Roman" w:hAnsi="Times New Roman" w:cs="Times New Roman"/>
                <w:sz w:val="24"/>
                <w:szCs w:val="24"/>
              </w:rPr>
            </w:pPr>
          </w:p>
        </w:tc>
        <w:tc>
          <w:tcPr>
            <w:tcW w:w="0" w:type="auto"/>
          </w:tcPr>
          <w:p w14:paraId="78FCD0ED" w14:textId="77777777" w:rsidR="00FF7A16" w:rsidRPr="00F4259C" w:rsidRDefault="00FF7A16" w:rsidP="00A11FF8">
            <w:pPr>
              <w:jc w:val="both"/>
              <w:rPr>
                <w:rFonts w:ascii="Times New Roman" w:hAnsi="Times New Roman" w:cs="Times New Roman"/>
                <w:sz w:val="24"/>
                <w:szCs w:val="24"/>
              </w:rPr>
            </w:pPr>
          </w:p>
        </w:tc>
        <w:tc>
          <w:tcPr>
            <w:tcW w:w="0" w:type="auto"/>
          </w:tcPr>
          <w:p w14:paraId="15E8095D" w14:textId="77777777" w:rsidR="00FF7A16" w:rsidRPr="00F4259C" w:rsidRDefault="00FF7A16" w:rsidP="00A11FF8">
            <w:pPr>
              <w:jc w:val="both"/>
              <w:rPr>
                <w:rFonts w:ascii="Times New Roman" w:hAnsi="Times New Roman" w:cs="Times New Roman"/>
                <w:sz w:val="24"/>
                <w:szCs w:val="24"/>
              </w:rPr>
            </w:pPr>
          </w:p>
        </w:tc>
      </w:tr>
      <w:tr w:rsidR="00FF7A16" w:rsidRPr="00F4259C" w14:paraId="4EAC543E" w14:textId="77777777" w:rsidTr="00A11FF8">
        <w:tc>
          <w:tcPr>
            <w:tcW w:w="0" w:type="auto"/>
          </w:tcPr>
          <w:p w14:paraId="2256D22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Animal Bite</w:t>
            </w:r>
          </w:p>
        </w:tc>
        <w:tc>
          <w:tcPr>
            <w:tcW w:w="0" w:type="auto"/>
          </w:tcPr>
          <w:p w14:paraId="77C97564" w14:textId="77777777" w:rsidR="00FF7A16" w:rsidRPr="00F4259C" w:rsidRDefault="00FF7A16" w:rsidP="00A11FF8">
            <w:pPr>
              <w:jc w:val="both"/>
              <w:rPr>
                <w:rFonts w:ascii="Times New Roman" w:hAnsi="Times New Roman" w:cs="Times New Roman"/>
                <w:sz w:val="24"/>
                <w:szCs w:val="24"/>
              </w:rPr>
            </w:pPr>
          </w:p>
        </w:tc>
        <w:tc>
          <w:tcPr>
            <w:tcW w:w="0" w:type="auto"/>
          </w:tcPr>
          <w:p w14:paraId="06A96FE6" w14:textId="77777777" w:rsidR="00FF7A16" w:rsidRPr="00F4259C" w:rsidRDefault="00FF7A16" w:rsidP="00A11FF8">
            <w:pPr>
              <w:jc w:val="both"/>
              <w:rPr>
                <w:rFonts w:ascii="Times New Roman" w:hAnsi="Times New Roman" w:cs="Times New Roman"/>
                <w:sz w:val="24"/>
                <w:szCs w:val="24"/>
              </w:rPr>
            </w:pPr>
          </w:p>
        </w:tc>
        <w:tc>
          <w:tcPr>
            <w:tcW w:w="0" w:type="auto"/>
          </w:tcPr>
          <w:p w14:paraId="2D3673B1" w14:textId="77777777" w:rsidR="00FF7A16" w:rsidRPr="00F4259C" w:rsidRDefault="00FF7A16" w:rsidP="00A11FF8">
            <w:pPr>
              <w:jc w:val="both"/>
              <w:rPr>
                <w:rFonts w:ascii="Times New Roman" w:hAnsi="Times New Roman" w:cs="Times New Roman"/>
                <w:sz w:val="24"/>
                <w:szCs w:val="24"/>
              </w:rPr>
            </w:pPr>
          </w:p>
        </w:tc>
        <w:tc>
          <w:tcPr>
            <w:tcW w:w="0" w:type="auto"/>
          </w:tcPr>
          <w:p w14:paraId="1D011C6D" w14:textId="77777777" w:rsidR="00FF7A16" w:rsidRPr="00F4259C" w:rsidRDefault="00FF7A16" w:rsidP="00A11FF8">
            <w:pPr>
              <w:jc w:val="both"/>
              <w:rPr>
                <w:rFonts w:ascii="Times New Roman" w:hAnsi="Times New Roman" w:cs="Times New Roman"/>
                <w:sz w:val="24"/>
                <w:szCs w:val="24"/>
              </w:rPr>
            </w:pPr>
          </w:p>
        </w:tc>
      </w:tr>
      <w:tr w:rsidR="00FF7A16" w:rsidRPr="00F4259C" w14:paraId="7E5AE75A" w14:textId="77777777" w:rsidTr="00A11FF8">
        <w:tc>
          <w:tcPr>
            <w:tcW w:w="0" w:type="auto"/>
          </w:tcPr>
          <w:p w14:paraId="4428B5C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Dog</w:t>
            </w:r>
          </w:p>
        </w:tc>
        <w:tc>
          <w:tcPr>
            <w:tcW w:w="0" w:type="auto"/>
          </w:tcPr>
          <w:p w14:paraId="68D2524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0.49 (0.29 – 0.82)</w:t>
            </w:r>
          </w:p>
        </w:tc>
        <w:tc>
          <w:tcPr>
            <w:tcW w:w="0" w:type="auto"/>
          </w:tcPr>
          <w:p w14:paraId="67AC715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0.007</w:t>
            </w:r>
          </w:p>
        </w:tc>
        <w:tc>
          <w:tcPr>
            <w:tcW w:w="0" w:type="auto"/>
          </w:tcPr>
          <w:p w14:paraId="5D8441B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0.59 (0.25 – 0.94)</w:t>
            </w:r>
          </w:p>
        </w:tc>
        <w:tc>
          <w:tcPr>
            <w:tcW w:w="0" w:type="auto"/>
          </w:tcPr>
          <w:p w14:paraId="35D9C4A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0.022</w:t>
            </w:r>
          </w:p>
        </w:tc>
      </w:tr>
      <w:tr w:rsidR="00FF7A16" w:rsidRPr="00F4259C" w14:paraId="0027A99C" w14:textId="77777777" w:rsidTr="00A11FF8">
        <w:tc>
          <w:tcPr>
            <w:tcW w:w="0" w:type="auto"/>
          </w:tcPr>
          <w:p w14:paraId="006A64F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Cat</w:t>
            </w:r>
          </w:p>
        </w:tc>
        <w:tc>
          <w:tcPr>
            <w:tcW w:w="0" w:type="auto"/>
          </w:tcPr>
          <w:p w14:paraId="0CB0994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0.45 (0.16 – 3.65)</w:t>
            </w:r>
          </w:p>
        </w:tc>
        <w:tc>
          <w:tcPr>
            <w:tcW w:w="0" w:type="auto"/>
          </w:tcPr>
          <w:p w14:paraId="6DF4CCB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0.452</w:t>
            </w:r>
          </w:p>
        </w:tc>
        <w:tc>
          <w:tcPr>
            <w:tcW w:w="0" w:type="auto"/>
          </w:tcPr>
          <w:p w14:paraId="635EC6A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0.19 (0.15 – 3.66)</w:t>
            </w:r>
          </w:p>
        </w:tc>
        <w:tc>
          <w:tcPr>
            <w:tcW w:w="0" w:type="auto"/>
          </w:tcPr>
          <w:p w14:paraId="45F9185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0.274</w:t>
            </w:r>
          </w:p>
        </w:tc>
      </w:tr>
      <w:tr w:rsidR="00FF7A16" w:rsidRPr="00F4259C" w14:paraId="5601E8D7" w14:textId="77777777" w:rsidTr="00A11FF8">
        <w:tc>
          <w:tcPr>
            <w:tcW w:w="0" w:type="auto"/>
          </w:tcPr>
          <w:p w14:paraId="0CA27DA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Others</w:t>
            </w:r>
          </w:p>
        </w:tc>
        <w:tc>
          <w:tcPr>
            <w:tcW w:w="0" w:type="auto"/>
          </w:tcPr>
          <w:p w14:paraId="50BAF0B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EB19987" w14:textId="77777777" w:rsidR="00FF7A16" w:rsidRPr="00F4259C" w:rsidRDefault="00FF7A16" w:rsidP="00A11FF8">
            <w:pPr>
              <w:jc w:val="both"/>
              <w:rPr>
                <w:rFonts w:ascii="Times New Roman" w:hAnsi="Times New Roman" w:cs="Times New Roman"/>
                <w:sz w:val="24"/>
                <w:szCs w:val="24"/>
              </w:rPr>
            </w:pPr>
          </w:p>
        </w:tc>
        <w:tc>
          <w:tcPr>
            <w:tcW w:w="0" w:type="auto"/>
          </w:tcPr>
          <w:p w14:paraId="6E5BA0A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4C2F84AE" w14:textId="77777777" w:rsidR="00FF7A16" w:rsidRPr="00F4259C" w:rsidRDefault="00FF7A16" w:rsidP="00A11FF8">
            <w:pPr>
              <w:jc w:val="both"/>
              <w:rPr>
                <w:rFonts w:ascii="Times New Roman" w:hAnsi="Times New Roman" w:cs="Times New Roman"/>
                <w:sz w:val="24"/>
                <w:szCs w:val="24"/>
              </w:rPr>
            </w:pPr>
          </w:p>
        </w:tc>
      </w:tr>
      <w:tr w:rsidR="00FF7A16" w:rsidRPr="00F4259C" w14:paraId="610E8273" w14:textId="77777777" w:rsidTr="00A11FF8">
        <w:tc>
          <w:tcPr>
            <w:tcW w:w="0" w:type="auto"/>
          </w:tcPr>
          <w:p w14:paraId="224E73F2"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Exposure type</w:t>
            </w:r>
          </w:p>
        </w:tc>
        <w:tc>
          <w:tcPr>
            <w:tcW w:w="0" w:type="auto"/>
          </w:tcPr>
          <w:p w14:paraId="36C2DDB6" w14:textId="77777777" w:rsidR="00FF7A16" w:rsidRPr="00F4259C" w:rsidRDefault="00FF7A16" w:rsidP="00A11FF8">
            <w:pPr>
              <w:jc w:val="both"/>
              <w:rPr>
                <w:rFonts w:ascii="Times New Roman" w:hAnsi="Times New Roman" w:cs="Times New Roman"/>
                <w:sz w:val="24"/>
                <w:szCs w:val="24"/>
              </w:rPr>
            </w:pPr>
          </w:p>
        </w:tc>
        <w:tc>
          <w:tcPr>
            <w:tcW w:w="0" w:type="auto"/>
          </w:tcPr>
          <w:p w14:paraId="6CC05DF0" w14:textId="77777777" w:rsidR="00FF7A16" w:rsidRPr="00F4259C" w:rsidRDefault="00FF7A16" w:rsidP="00A11FF8">
            <w:pPr>
              <w:jc w:val="both"/>
              <w:rPr>
                <w:rFonts w:ascii="Times New Roman" w:hAnsi="Times New Roman" w:cs="Times New Roman"/>
                <w:sz w:val="24"/>
                <w:szCs w:val="24"/>
              </w:rPr>
            </w:pPr>
          </w:p>
        </w:tc>
        <w:tc>
          <w:tcPr>
            <w:tcW w:w="0" w:type="auto"/>
          </w:tcPr>
          <w:p w14:paraId="2AE0C3B0" w14:textId="77777777" w:rsidR="00FF7A16" w:rsidRPr="00F4259C" w:rsidRDefault="00FF7A16" w:rsidP="00A11FF8">
            <w:pPr>
              <w:jc w:val="both"/>
              <w:rPr>
                <w:rFonts w:ascii="Times New Roman" w:hAnsi="Times New Roman" w:cs="Times New Roman"/>
                <w:sz w:val="24"/>
                <w:szCs w:val="24"/>
              </w:rPr>
            </w:pPr>
          </w:p>
        </w:tc>
        <w:tc>
          <w:tcPr>
            <w:tcW w:w="0" w:type="auto"/>
          </w:tcPr>
          <w:p w14:paraId="0BC00863" w14:textId="77777777" w:rsidR="00FF7A16" w:rsidRPr="00F4259C" w:rsidRDefault="00FF7A16" w:rsidP="00A11FF8">
            <w:pPr>
              <w:jc w:val="both"/>
              <w:rPr>
                <w:rFonts w:ascii="Times New Roman" w:hAnsi="Times New Roman" w:cs="Times New Roman"/>
                <w:sz w:val="24"/>
                <w:szCs w:val="24"/>
              </w:rPr>
            </w:pPr>
          </w:p>
        </w:tc>
      </w:tr>
      <w:tr w:rsidR="00FF7A16" w:rsidRPr="00F4259C" w14:paraId="01834F59" w14:textId="77777777" w:rsidTr="00A11FF8">
        <w:tc>
          <w:tcPr>
            <w:tcW w:w="0" w:type="auto"/>
          </w:tcPr>
          <w:p w14:paraId="04AF505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Scratch</w:t>
            </w:r>
          </w:p>
        </w:tc>
        <w:tc>
          <w:tcPr>
            <w:tcW w:w="0" w:type="auto"/>
          </w:tcPr>
          <w:p w14:paraId="54AAF0C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2.07 (1.22 – 3.53)</w:t>
            </w:r>
          </w:p>
        </w:tc>
        <w:tc>
          <w:tcPr>
            <w:tcW w:w="0" w:type="auto"/>
          </w:tcPr>
          <w:p w14:paraId="3CE3D8D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0.007</w:t>
            </w:r>
          </w:p>
        </w:tc>
        <w:tc>
          <w:tcPr>
            <w:tcW w:w="0" w:type="auto"/>
          </w:tcPr>
          <w:p w14:paraId="0C025BB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1.77 (1.16 – 3.66)</w:t>
            </w:r>
          </w:p>
        </w:tc>
        <w:tc>
          <w:tcPr>
            <w:tcW w:w="0" w:type="auto"/>
          </w:tcPr>
          <w:p w14:paraId="51854A6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0.012</w:t>
            </w:r>
          </w:p>
        </w:tc>
      </w:tr>
      <w:tr w:rsidR="00FF7A16" w:rsidRPr="00F4259C" w14:paraId="1CA9286F" w14:textId="77777777" w:rsidTr="00A11FF8">
        <w:tc>
          <w:tcPr>
            <w:tcW w:w="0" w:type="auto"/>
          </w:tcPr>
          <w:p w14:paraId="2587B03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Bite</w:t>
            </w:r>
          </w:p>
        </w:tc>
        <w:tc>
          <w:tcPr>
            <w:tcW w:w="0" w:type="auto"/>
          </w:tcPr>
          <w:p w14:paraId="6180389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F082C46" w14:textId="77777777" w:rsidR="00FF7A16" w:rsidRPr="00F4259C" w:rsidRDefault="00FF7A16" w:rsidP="00A11FF8">
            <w:pPr>
              <w:jc w:val="both"/>
              <w:rPr>
                <w:rFonts w:ascii="Times New Roman" w:hAnsi="Times New Roman" w:cs="Times New Roman"/>
                <w:sz w:val="24"/>
                <w:szCs w:val="24"/>
              </w:rPr>
            </w:pPr>
          </w:p>
        </w:tc>
        <w:tc>
          <w:tcPr>
            <w:tcW w:w="0" w:type="auto"/>
          </w:tcPr>
          <w:p w14:paraId="47973DC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102954DC" w14:textId="77777777" w:rsidR="00FF7A16" w:rsidRPr="00F4259C" w:rsidRDefault="00FF7A16" w:rsidP="00A11FF8">
            <w:pPr>
              <w:jc w:val="both"/>
              <w:rPr>
                <w:rFonts w:ascii="Times New Roman" w:hAnsi="Times New Roman" w:cs="Times New Roman"/>
                <w:sz w:val="24"/>
                <w:szCs w:val="24"/>
              </w:rPr>
            </w:pPr>
          </w:p>
        </w:tc>
      </w:tr>
      <w:tr w:rsidR="00FF7A16" w:rsidRPr="00F4259C" w14:paraId="204FBAD8" w14:textId="77777777" w:rsidTr="00A11FF8">
        <w:tc>
          <w:tcPr>
            <w:tcW w:w="0" w:type="auto"/>
          </w:tcPr>
          <w:p w14:paraId="2080D9C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Number of bites/scratches</w:t>
            </w:r>
          </w:p>
        </w:tc>
        <w:tc>
          <w:tcPr>
            <w:tcW w:w="0" w:type="auto"/>
          </w:tcPr>
          <w:p w14:paraId="0A2E9A22" w14:textId="77777777" w:rsidR="00FF7A16" w:rsidRPr="00F4259C" w:rsidRDefault="00FF7A16" w:rsidP="00A11FF8">
            <w:pPr>
              <w:jc w:val="both"/>
              <w:rPr>
                <w:rFonts w:ascii="Times New Roman" w:hAnsi="Times New Roman" w:cs="Times New Roman"/>
                <w:sz w:val="24"/>
                <w:szCs w:val="24"/>
              </w:rPr>
            </w:pPr>
          </w:p>
        </w:tc>
        <w:tc>
          <w:tcPr>
            <w:tcW w:w="0" w:type="auto"/>
          </w:tcPr>
          <w:p w14:paraId="38DBB5BC" w14:textId="77777777" w:rsidR="00FF7A16" w:rsidRPr="00F4259C" w:rsidRDefault="00FF7A16" w:rsidP="00A11FF8">
            <w:pPr>
              <w:jc w:val="both"/>
              <w:rPr>
                <w:rFonts w:ascii="Times New Roman" w:hAnsi="Times New Roman" w:cs="Times New Roman"/>
                <w:sz w:val="24"/>
                <w:szCs w:val="24"/>
              </w:rPr>
            </w:pPr>
          </w:p>
        </w:tc>
        <w:tc>
          <w:tcPr>
            <w:tcW w:w="0" w:type="auto"/>
          </w:tcPr>
          <w:p w14:paraId="5FD7CDA7" w14:textId="77777777" w:rsidR="00FF7A16" w:rsidRPr="00F4259C" w:rsidRDefault="00FF7A16" w:rsidP="00A11FF8">
            <w:pPr>
              <w:jc w:val="both"/>
              <w:rPr>
                <w:rFonts w:ascii="Times New Roman" w:hAnsi="Times New Roman" w:cs="Times New Roman"/>
                <w:sz w:val="24"/>
                <w:szCs w:val="24"/>
              </w:rPr>
            </w:pPr>
          </w:p>
        </w:tc>
        <w:tc>
          <w:tcPr>
            <w:tcW w:w="0" w:type="auto"/>
          </w:tcPr>
          <w:p w14:paraId="74F97022" w14:textId="77777777" w:rsidR="00FF7A16" w:rsidRPr="00F4259C" w:rsidRDefault="00FF7A16" w:rsidP="00A11FF8">
            <w:pPr>
              <w:jc w:val="both"/>
              <w:rPr>
                <w:rFonts w:ascii="Times New Roman" w:hAnsi="Times New Roman" w:cs="Times New Roman"/>
                <w:sz w:val="24"/>
                <w:szCs w:val="24"/>
              </w:rPr>
            </w:pPr>
          </w:p>
        </w:tc>
      </w:tr>
      <w:tr w:rsidR="00FF7A16" w:rsidRPr="00F4259C" w14:paraId="0481A1DA" w14:textId="77777777" w:rsidTr="00A11FF8">
        <w:tc>
          <w:tcPr>
            <w:tcW w:w="0" w:type="auto"/>
          </w:tcPr>
          <w:p w14:paraId="2DBFB8E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Single</w:t>
            </w:r>
          </w:p>
        </w:tc>
        <w:tc>
          <w:tcPr>
            <w:tcW w:w="0" w:type="auto"/>
          </w:tcPr>
          <w:p w14:paraId="2F26286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0.58 (0.35 – 0.97)</w:t>
            </w:r>
          </w:p>
        </w:tc>
        <w:tc>
          <w:tcPr>
            <w:tcW w:w="0" w:type="auto"/>
          </w:tcPr>
          <w:p w14:paraId="65E7C14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0.038</w:t>
            </w:r>
          </w:p>
        </w:tc>
        <w:tc>
          <w:tcPr>
            <w:tcW w:w="0" w:type="auto"/>
          </w:tcPr>
          <w:p w14:paraId="06EE381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0.41 (0.20 – 0.81)</w:t>
            </w:r>
          </w:p>
        </w:tc>
        <w:tc>
          <w:tcPr>
            <w:tcW w:w="0" w:type="auto"/>
          </w:tcPr>
          <w:p w14:paraId="7BEB149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0.010</w:t>
            </w:r>
          </w:p>
        </w:tc>
      </w:tr>
      <w:tr w:rsidR="00FF7A16" w:rsidRPr="00F4259C" w14:paraId="6F197274" w14:textId="77777777" w:rsidTr="00A11FF8">
        <w:tc>
          <w:tcPr>
            <w:tcW w:w="0" w:type="auto"/>
          </w:tcPr>
          <w:p w14:paraId="7C2AD64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Multiple</w:t>
            </w:r>
          </w:p>
        </w:tc>
        <w:tc>
          <w:tcPr>
            <w:tcW w:w="0" w:type="auto"/>
          </w:tcPr>
          <w:p w14:paraId="126B307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352F3AF2" w14:textId="77777777" w:rsidR="00FF7A16" w:rsidRPr="00F4259C" w:rsidRDefault="00FF7A16" w:rsidP="00A11FF8">
            <w:pPr>
              <w:jc w:val="both"/>
              <w:rPr>
                <w:rFonts w:ascii="Times New Roman" w:hAnsi="Times New Roman" w:cs="Times New Roman"/>
                <w:sz w:val="24"/>
                <w:szCs w:val="24"/>
              </w:rPr>
            </w:pPr>
          </w:p>
        </w:tc>
        <w:tc>
          <w:tcPr>
            <w:tcW w:w="0" w:type="auto"/>
          </w:tcPr>
          <w:p w14:paraId="6FF5171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8841B56" w14:textId="77777777" w:rsidR="00FF7A16" w:rsidRPr="00F4259C" w:rsidRDefault="00FF7A16" w:rsidP="00A11FF8">
            <w:pPr>
              <w:jc w:val="both"/>
              <w:rPr>
                <w:rFonts w:ascii="Times New Roman" w:hAnsi="Times New Roman" w:cs="Times New Roman"/>
                <w:sz w:val="24"/>
                <w:szCs w:val="24"/>
              </w:rPr>
            </w:pPr>
          </w:p>
        </w:tc>
      </w:tr>
      <w:tr w:rsidR="00FF7A16" w:rsidRPr="00F4259C" w14:paraId="5C531CEF" w14:textId="77777777" w:rsidTr="00A11FF8">
        <w:tc>
          <w:tcPr>
            <w:tcW w:w="0" w:type="auto"/>
          </w:tcPr>
          <w:p w14:paraId="3E48BF88"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 xml:space="preserve">Type of animal </w:t>
            </w:r>
          </w:p>
        </w:tc>
        <w:tc>
          <w:tcPr>
            <w:tcW w:w="0" w:type="auto"/>
          </w:tcPr>
          <w:p w14:paraId="07E893C2" w14:textId="77777777" w:rsidR="00FF7A16" w:rsidRPr="00F4259C" w:rsidRDefault="00FF7A16" w:rsidP="00A11FF8">
            <w:pPr>
              <w:jc w:val="both"/>
              <w:rPr>
                <w:rFonts w:ascii="Times New Roman" w:hAnsi="Times New Roman" w:cs="Times New Roman"/>
                <w:sz w:val="24"/>
                <w:szCs w:val="24"/>
              </w:rPr>
            </w:pPr>
          </w:p>
        </w:tc>
        <w:tc>
          <w:tcPr>
            <w:tcW w:w="0" w:type="auto"/>
          </w:tcPr>
          <w:p w14:paraId="00793AAB" w14:textId="77777777" w:rsidR="00FF7A16" w:rsidRPr="00F4259C" w:rsidRDefault="00FF7A16" w:rsidP="00A11FF8">
            <w:pPr>
              <w:jc w:val="both"/>
              <w:rPr>
                <w:rFonts w:ascii="Times New Roman" w:hAnsi="Times New Roman" w:cs="Times New Roman"/>
                <w:sz w:val="24"/>
                <w:szCs w:val="24"/>
              </w:rPr>
            </w:pPr>
          </w:p>
        </w:tc>
        <w:tc>
          <w:tcPr>
            <w:tcW w:w="0" w:type="auto"/>
          </w:tcPr>
          <w:p w14:paraId="45CC66A5" w14:textId="77777777" w:rsidR="00FF7A16" w:rsidRPr="00F4259C" w:rsidRDefault="00FF7A16" w:rsidP="00A11FF8">
            <w:pPr>
              <w:jc w:val="both"/>
              <w:rPr>
                <w:rFonts w:ascii="Times New Roman" w:hAnsi="Times New Roman" w:cs="Times New Roman"/>
                <w:sz w:val="24"/>
                <w:szCs w:val="24"/>
              </w:rPr>
            </w:pPr>
          </w:p>
        </w:tc>
        <w:tc>
          <w:tcPr>
            <w:tcW w:w="0" w:type="auto"/>
          </w:tcPr>
          <w:p w14:paraId="4D8AAE72" w14:textId="77777777" w:rsidR="00FF7A16" w:rsidRPr="00F4259C" w:rsidRDefault="00FF7A16" w:rsidP="00A11FF8">
            <w:pPr>
              <w:jc w:val="both"/>
              <w:rPr>
                <w:rFonts w:ascii="Times New Roman" w:hAnsi="Times New Roman" w:cs="Times New Roman"/>
                <w:sz w:val="24"/>
                <w:szCs w:val="24"/>
              </w:rPr>
            </w:pPr>
          </w:p>
        </w:tc>
      </w:tr>
      <w:tr w:rsidR="00FF7A16" w:rsidRPr="00F4259C" w14:paraId="7BDE14B0" w14:textId="77777777" w:rsidTr="00A11FF8">
        <w:tc>
          <w:tcPr>
            <w:tcW w:w="0" w:type="auto"/>
          </w:tcPr>
          <w:p w14:paraId="7B89EEA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Stray</w:t>
            </w:r>
          </w:p>
        </w:tc>
        <w:tc>
          <w:tcPr>
            <w:tcW w:w="0" w:type="auto"/>
          </w:tcPr>
          <w:p w14:paraId="7594E00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0.35 (0.16 – 0.78)</w:t>
            </w:r>
          </w:p>
        </w:tc>
        <w:tc>
          <w:tcPr>
            <w:tcW w:w="0" w:type="auto"/>
          </w:tcPr>
          <w:p w14:paraId="6B63F78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0.010</w:t>
            </w:r>
          </w:p>
        </w:tc>
        <w:tc>
          <w:tcPr>
            <w:tcW w:w="0" w:type="auto"/>
          </w:tcPr>
          <w:p w14:paraId="751B3D9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0.36 (0.13 – 0.95)</w:t>
            </w:r>
          </w:p>
        </w:tc>
        <w:tc>
          <w:tcPr>
            <w:tcW w:w="0" w:type="auto"/>
          </w:tcPr>
          <w:p w14:paraId="3117DF4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0.039</w:t>
            </w:r>
          </w:p>
        </w:tc>
      </w:tr>
      <w:tr w:rsidR="00FF7A16" w:rsidRPr="00F4259C" w14:paraId="1B1BEBF2" w14:textId="77777777" w:rsidTr="00A11FF8">
        <w:tc>
          <w:tcPr>
            <w:tcW w:w="0" w:type="auto"/>
          </w:tcPr>
          <w:p w14:paraId="11CC98F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Community own</w:t>
            </w:r>
          </w:p>
        </w:tc>
        <w:tc>
          <w:tcPr>
            <w:tcW w:w="0" w:type="auto"/>
          </w:tcPr>
          <w:p w14:paraId="71157E2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0.71 (0.40 – 1.29)</w:t>
            </w:r>
          </w:p>
        </w:tc>
        <w:tc>
          <w:tcPr>
            <w:tcW w:w="0" w:type="auto"/>
          </w:tcPr>
          <w:p w14:paraId="60961F2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0.262</w:t>
            </w:r>
          </w:p>
        </w:tc>
        <w:tc>
          <w:tcPr>
            <w:tcW w:w="0" w:type="auto"/>
          </w:tcPr>
          <w:p w14:paraId="7A36B60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0.48 (0.20 – 1.18)</w:t>
            </w:r>
          </w:p>
        </w:tc>
        <w:tc>
          <w:tcPr>
            <w:tcW w:w="0" w:type="auto"/>
          </w:tcPr>
          <w:p w14:paraId="1FF1D24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0.112</w:t>
            </w:r>
          </w:p>
        </w:tc>
      </w:tr>
      <w:tr w:rsidR="00FF7A16" w:rsidRPr="00F4259C" w14:paraId="59576232" w14:textId="77777777" w:rsidTr="00A11FF8">
        <w:tc>
          <w:tcPr>
            <w:tcW w:w="0" w:type="auto"/>
          </w:tcPr>
          <w:p w14:paraId="19375EB6"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Own pet</w:t>
            </w:r>
          </w:p>
        </w:tc>
        <w:tc>
          <w:tcPr>
            <w:tcW w:w="0" w:type="auto"/>
          </w:tcPr>
          <w:p w14:paraId="7C391DA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1.27 (0.13 – 2.45)</w:t>
            </w:r>
          </w:p>
        </w:tc>
        <w:tc>
          <w:tcPr>
            <w:tcW w:w="0" w:type="auto"/>
          </w:tcPr>
          <w:p w14:paraId="36331F4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0.839</w:t>
            </w:r>
          </w:p>
        </w:tc>
        <w:tc>
          <w:tcPr>
            <w:tcW w:w="0" w:type="auto"/>
          </w:tcPr>
          <w:p w14:paraId="6242D20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1.90 (0.13 – 2.94)</w:t>
            </w:r>
          </w:p>
        </w:tc>
        <w:tc>
          <w:tcPr>
            <w:tcW w:w="0" w:type="auto"/>
          </w:tcPr>
          <w:p w14:paraId="3881744C"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0.754</w:t>
            </w:r>
          </w:p>
        </w:tc>
      </w:tr>
      <w:tr w:rsidR="00FF7A16" w:rsidRPr="00F4259C" w14:paraId="78177E04" w14:textId="77777777" w:rsidTr="00A11FF8">
        <w:tc>
          <w:tcPr>
            <w:tcW w:w="0" w:type="auto"/>
          </w:tcPr>
          <w:p w14:paraId="085F092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Wild</w:t>
            </w:r>
          </w:p>
        </w:tc>
        <w:tc>
          <w:tcPr>
            <w:tcW w:w="0" w:type="auto"/>
          </w:tcPr>
          <w:p w14:paraId="40EF1A1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FC81CE0" w14:textId="77777777" w:rsidR="00FF7A16" w:rsidRPr="00F4259C" w:rsidRDefault="00FF7A16" w:rsidP="00A11FF8">
            <w:pPr>
              <w:jc w:val="both"/>
              <w:rPr>
                <w:rFonts w:ascii="Times New Roman" w:hAnsi="Times New Roman" w:cs="Times New Roman"/>
                <w:sz w:val="24"/>
                <w:szCs w:val="24"/>
              </w:rPr>
            </w:pPr>
          </w:p>
        </w:tc>
        <w:tc>
          <w:tcPr>
            <w:tcW w:w="0" w:type="auto"/>
          </w:tcPr>
          <w:p w14:paraId="2B088C4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1FA3D8A" w14:textId="77777777" w:rsidR="00FF7A16" w:rsidRPr="00F4259C" w:rsidRDefault="00FF7A16" w:rsidP="00A11FF8">
            <w:pPr>
              <w:jc w:val="both"/>
              <w:rPr>
                <w:rFonts w:ascii="Times New Roman" w:hAnsi="Times New Roman" w:cs="Times New Roman"/>
                <w:sz w:val="24"/>
                <w:szCs w:val="24"/>
              </w:rPr>
            </w:pPr>
          </w:p>
        </w:tc>
      </w:tr>
      <w:tr w:rsidR="00FF7A16" w:rsidRPr="00F4259C" w14:paraId="0DB2350E" w14:textId="77777777" w:rsidTr="00A11FF8">
        <w:tc>
          <w:tcPr>
            <w:tcW w:w="0" w:type="auto"/>
          </w:tcPr>
          <w:p w14:paraId="384A6A13"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Reason of bite</w:t>
            </w:r>
          </w:p>
        </w:tc>
        <w:tc>
          <w:tcPr>
            <w:tcW w:w="0" w:type="auto"/>
          </w:tcPr>
          <w:p w14:paraId="19D426CF" w14:textId="77777777" w:rsidR="00FF7A16" w:rsidRPr="00F4259C" w:rsidRDefault="00FF7A16" w:rsidP="00A11FF8">
            <w:pPr>
              <w:jc w:val="both"/>
              <w:rPr>
                <w:rFonts w:ascii="Times New Roman" w:hAnsi="Times New Roman" w:cs="Times New Roman"/>
                <w:sz w:val="24"/>
                <w:szCs w:val="24"/>
              </w:rPr>
            </w:pPr>
          </w:p>
        </w:tc>
        <w:tc>
          <w:tcPr>
            <w:tcW w:w="0" w:type="auto"/>
          </w:tcPr>
          <w:p w14:paraId="7AE186BF" w14:textId="77777777" w:rsidR="00FF7A16" w:rsidRPr="00F4259C" w:rsidRDefault="00FF7A16" w:rsidP="00A11FF8">
            <w:pPr>
              <w:jc w:val="both"/>
              <w:rPr>
                <w:rFonts w:ascii="Times New Roman" w:hAnsi="Times New Roman" w:cs="Times New Roman"/>
                <w:sz w:val="24"/>
                <w:szCs w:val="24"/>
              </w:rPr>
            </w:pPr>
          </w:p>
        </w:tc>
        <w:tc>
          <w:tcPr>
            <w:tcW w:w="0" w:type="auto"/>
          </w:tcPr>
          <w:p w14:paraId="38FB4C64" w14:textId="77777777" w:rsidR="00FF7A16" w:rsidRPr="00F4259C" w:rsidRDefault="00FF7A16" w:rsidP="00A11FF8">
            <w:pPr>
              <w:jc w:val="both"/>
              <w:rPr>
                <w:rFonts w:ascii="Times New Roman" w:hAnsi="Times New Roman" w:cs="Times New Roman"/>
                <w:sz w:val="24"/>
                <w:szCs w:val="24"/>
              </w:rPr>
            </w:pPr>
          </w:p>
        </w:tc>
        <w:tc>
          <w:tcPr>
            <w:tcW w:w="0" w:type="auto"/>
          </w:tcPr>
          <w:p w14:paraId="1BAE6DAD" w14:textId="77777777" w:rsidR="00FF7A16" w:rsidRPr="00F4259C" w:rsidRDefault="00FF7A16" w:rsidP="00A11FF8">
            <w:pPr>
              <w:jc w:val="both"/>
              <w:rPr>
                <w:rFonts w:ascii="Times New Roman" w:hAnsi="Times New Roman" w:cs="Times New Roman"/>
                <w:sz w:val="24"/>
                <w:szCs w:val="24"/>
              </w:rPr>
            </w:pPr>
          </w:p>
        </w:tc>
      </w:tr>
      <w:tr w:rsidR="00FF7A16" w:rsidRPr="00F4259C" w14:paraId="570614C2" w14:textId="77777777" w:rsidTr="00A11FF8">
        <w:tc>
          <w:tcPr>
            <w:tcW w:w="0" w:type="auto"/>
          </w:tcPr>
          <w:p w14:paraId="08AA1E3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Provoked by patient</w:t>
            </w:r>
          </w:p>
        </w:tc>
        <w:tc>
          <w:tcPr>
            <w:tcW w:w="0" w:type="auto"/>
          </w:tcPr>
          <w:p w14:paraId="0155424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0.40 (0.13 – 1.18)</w:t>
            </w:r>
          </w:p>
        </w:tc>
        <w:tc>
          <w:tcPr>
            <w:tcW w:w="0" w:type="auto"/>
          </w:tcPr>
          <w:p w14:paraId="3EDC56A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0.096</w:t>
            </w:r>
          </w:p>
        </w:tc>
        <w:tc>
          <w:tcPr>
            <w:tcW w:w="0" w:type="auto"/>
          </w:tcPr>
          <w:p w14:paraId="25F58C6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0.46 (0.13 – 1.67)</w:t>
            </w:r>
          </w:p>
        </w:tc>
        <w:tc>
          <w:tcPr>
            <w:tcW w:w="0" w:type="auto"/>
          </w:tcPr>
          <w:p w14:paraId="581920A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0.236</w:t>
            </w:r>
          </w:p>
        </w:tc>
      </w:tr>
      <w:tr w:rsidR="00FF7A16" w:rsidRPr="00F4259C" w14:paraId="4D66AA9D" w14:textId="77777777" w:rsidTr="00A11FF8">
        <w:tc>
          <w:tcPr>
            <w:tcW w:w="0" w:type="auto"/>
          </w:tcPr>
          <w:p w14:paraId="1F5746D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Provoked by animals</w:t>
            </w:r>
          </w:p>
        </w:tc>
        <w:tc>
          <w:tcPr>
            <w:tcW w:w="0" w:type="auto"/>
          </w:tcPr>
          <w:p w14:paraId="72469E2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1.75 (1.04 – 2.96)</w:t>
            </w:r>
          </w:p>
        </w:tc>
        <w:tc>
          <w:tcPr>
            <w:tcW w:w="0" w:type="auto"/>
          </w:tcPr>
          <w:p w14:paraId="1A2ECA9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0.036</w:t>
            </w:r>
          </w:p>
        </w:tc>
        <w:tc>
          <w:tcPr>
            <w:tcW w:w="0" w:type="auto"/>
          </w:tcPr>
          <w:p w14:paraId="101DC25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1.49 (0.74 – 2.98)</w:t>
            </w:r>
          </w:p>
        </w:tc>
        <w:tc>
          <w:tcPr>
            <w:tcW w:w="0" w:type="auto"/>
          </w:tcPr>
          <w:p w14:paraId="60B651A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0.265</w:t>
            </w:r>
          </w:p>
        </w:tc>
      </w:tr>
      <w:tr w:rsidR="00FF7A16" w:rsidRPr="00F4259C" w14:paraId="4F81BA5A" w14:textId="77777777" w:rsidTr="00A11FF8">
        <w:tc>
          <w:tcPr>
            <w:tcW w:w="0" w:type="auto"/>
          </w:tcPr>
          <w:p w14:paraId="76AC1F0D"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Unprovoked</w:t>
            </w:r>
          </w:p>
        </w:tc>
        <w:tc>
          <w:tcPr>
            <w:tcW w:w="0" w:type="auto"/>
          </w:tcPr>
          <w:p w14:paraId="443023A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05D43667" w14:textId="77777777" w:rsidR="00FF7A16" w:rsidRPr="00F4259C" w:rsidRDefault="00FF7A16" w:rsidP="00A11FF8">
            <w:pPr>
              <w:jc w:val="both"/>
              <w:rPr>
                <w:rFonts w:ascii="Times New Roman" w:hAnsi="Times New Roman" w:cs="Times New Roman"/>
                <w:sz w:val="24"/>
                <w:szCs w:val="24"/>
              </w:rPr>
            </w:pPr>
          </w:p>
        </w:tc>
        <w:tc>
          <w:tcPr>
            <w:tcW w:w="0" w:type="auto"/>
          </w:tcPr>
          <w:p w14:paraId="3937CF8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D2069A5" w14:textId="77777777" w:rsidR="00FF7A16" w:rsidRPr="00F4259C" w:rsidRDefault="00FF7A16" w:rsidP="00A11FF8">
            <w:pPr>
              <w:jc w:val="both"/>
              <w:rPr>
                <w:rFonts w:ascii="Times New Roman" w:hAnsi="Times New Roman" w:cs="Times New Roman"/>
                <w:sz w:val="24"/>
                <w:szCs w:val="24"/>
              </w:rPr>
            </w:pPr>
          </w:p>
        </w:tc>
      </w:tr>
      <w:tr w:rsidR="00FF7A16" w:rsidRPr="00F4259C" w14:paraId="4E3C5706" w14:textId="77777777" w:rsidTr="00A11FF8">
        <w:tc>
          <w:tcPr>
            <w:tcW w:w="0" w:type="auto"/>
          </w:tcPr>
          <w:p w14:paraId="3ED6FF9D" w14:textId="77777777" w:rsidR="00FF7A16" w:rsidRPr="00F4259C" w:rsidRDefault="00FF7A16" w:rsidP="00A11FF8">
            <w:pPr>
              <w:jc w:val="both"/>
              <w:rPr>
                <w:rFonts w:ascii="Times New Roman" w:hAnsi="Times New Roman" w:cs="Times New Roman"/>
                <w:b/>
                <w:bCs/>
                <w:sz w:val="24"/>
                <w:szCs w:val="24"/>
              </w:rPr>
            </w:pPr>
            <w:r w:rsidRPr="00F4259C">
              <w:rPr>
                <w:rFonts w:ascii="Times New Roman" w:hAnsi="Times New Roman" w:cs="Times New Roman"/>
                <w:b/>
                <w:bCs/>
                <w:sz w:val="24"/>
                <w:szCs w:val="24"/>
              </w:rPr>
              <w:t>Category of wound</w:t>
            </w:r>
          </w:p>
        </w:tc>
        <w:tc>
          <w:tcPr>
            <w:tcW w:w="0" w:type="auto"/>
          </w:tcPr>
          <w:p w14:paraId="5918F99C" w14:textId="77777777" w:rsidR="00FF7A16" w:rsidRPr="00F4259C" w:rsidRDefault="00FF7A16" w:rsidP="00A11FF8">
            <w:pPr>
              <w:jc w:val="both"/>
              <w:rPr>
                <w:rFonts w:ascii="Times New Roman" w:hAnsi="Times New Roman" w:cs="Times New Roman"/>
                <w:sz w:val="24"/>
                <w:szCs w:val="24"/>
              </w:rPr>
            </w:pPr>
          </w:p>
        </w:tc>
        <w:tc>
          <w:tcPr>
            <w:tcW w:w="0" w:type="auto"/>
          </w:tcPr>
          <w:p w14:paraId="2E2CABC4" w14:textId="77777777" w:rsidR="00FF7A16" w:rsidRPr="00F4259C" w:rsidRDefault="00FF7A16" w:rsidP="00A11FF8">
            <w:pPr>
              <w:jc w:val="both"/>
              <w:rPr>
                <w:rFonts w:ascii="Times New Roman" w:hAnsi="Times New Roman" w:cs="Times New Roman"/>
                <w:sz w:val="24"/>
                <w:szCs w:val="24"/>
              </w:rPr>
            </w:pPr>
          </w:p>
        </w:tc>
        <w:tc>
          <w:tcPr>
            <w:tcW w:w="0" w:type="auto"/>
          </w:tcPr>
          <w:p w14:paraId="02C64CBB" w14:textId="77777777" w:rsidR="00FF7A16" w:rsidRPr="00F4259C" w:rsidRDefault="00FF7A16" w:rsidP="00A11FF8">
            <w:pPr>
              <w:jc w:val="both"/>
              <w:rPr>
                <w:rFonts w:ascii="Times New Roman" w:hAnsi="Times New Roman" w:cs="Times New Roman"/>
                <w:sz w:val="24"/>
                <w:szCs w:val="24"/>
              </w:rPr>
            </w:pPr>
          </w:p>
        </w:tc>
        <w:tc>
          <w:tcPr>
            <w:tcW w:w="0" w:type="auto"/>
          </w:tcPr>
          <w:p w14:paraId="0C7A6333" w14:textId="77777777" w:rsidR="00FF7A16" w:rsidRPr="00F4259C" w:rsidRDefault="00FF7A16" w:rsidP="00A11FF8">
            <w:pPr>
              <w:jc w:val="both"/>
              <w:rPr>
                <w:rFonts w:ascii="Times New Roman" w:hAnsi="Times New Roman" w:cs="Times New Roman"/>
                <w:sz w:val="24"/>
                <w:szCs w:val="24"/>
              </w:rPr>
            </w:pPr>
          </w:p>
        </w:tc>
      </w:tr>
      <w:tr w:rsidR="00FF7A16" w:rsidRPr="00F4259C" w14:paraId="237E534D" w14:textId="77777777" w:rsidTr="00A11FF8">
        <w:tc>
          <w:tcPr>
            <w:tcW w:w="0" w:type="auto"/>
          </w:tcPr>
          <w:p w14:paraId="7BE35430"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Cat-I</w:t>
            </w:r>
          </w:p>
        </w:tc>
        <w:tc>
          <w:tcPr>
            <w:tcW w:w="0" w:type="auto"/>
          </w:tcPr>
          <w:p w14:paraId="5B21B03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4.24 (1.45 – 13.62)</w:t>
            </w:r>
          </w:p>
        </w:tc>
        <w:tc>
          <w:tcPr>
            <w:tcW w:w="0" w:type="auto"/>
          </w:tcPr>
          <w:p w14:paraId="36732FA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0.023</w:t>
            </w:r>
          </w:p>
        </w:tc>
        <w:tc>
          <w:tcPr>
            <w:tcW w:w="0" w:type="auto"/>
          </w:tcPr>
          <w:p w14:paraId="7BF7566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8.48 (0.75 – 14.28)</w:t>
            </w:r>
          </w:p>
        </w:tc>
        <w:tc>
          <w:tcPr>
            <w:tcW w:w="0" w:type="auto"/>
          </w:tcPr>
          <w:p w14:paraId="5AB9C31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0.074</w:t>
            </w:r>
          </w:p>
        </w:tc>
      </w:tr>
      <w:tr w:rsidR="00FF7A16" w:rsidRPr="00F4259C" w14:paraId="6AC0FB4A" w14:textId="77777777" w:rsidTr="00A11FF8">
        <w:tc>
          <w:tcPr>
            <w:tcW w:w="0" w:type="auto"/>
          </w:tcPr>
          <w:p w14:paraId="404E73CF"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Cat-II</w:t>
            </w:r>
          </w:p>
        </w:tc>
        <w:tc>
          <w:tcPr>
            <w:tcW w:w="0" w:type="auto"/>
          </w:tcPr>
          <w:p w14:paraId="1CBDA6F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0.84 (0.49 – 1.42)</w:t>
            </w:r>
          </w:p>
        </w:tc>
        <w:tc>
          <w:tcPr>
            <w:tcW w:w="0" w:type="auto"/>
          </w:tcPr>
          <w:p w14:paraId="32BA1DC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0.511</w:t>
            </w:r>
          </w:p>
        </w:tc>
        <w:tc>
          <w:tcPr>
            <w:tcW w:w="0" w:type="auto"/>
          </w:tcPr>
          <w:p w14:paraId="2914436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0.81 (0.40 – 1.66)</w:t>
            </w:r>
          </w:p>
        </w:tc>
        <w:tc>
          <w:tcPr>
            <w:tcW w:w="0" w:type="auto"/>
          </w:tcPr>
          <w:p w14:paraId="096B0C3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0.573</w:t>
            </w:r>
          </w:p>
        </w:tc>
      </w:tr>
      <w:tr w:rsidR="00FF7A16" w:rsidRPr="00F4259C" w14:paraId="3D600F03" w14:textId="77777777" w:rsidTr="00A11FF8">
        <w:tc>
          <w:tcPr>
            <w:tcW w:w="0" w:type="auto"/>
          </w:tcPr>
          <w:p w14:paraId="0875272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Cat-III</w:t>
            </w:r>
          </w:p>
        </w:tc>
        <w:tc>
          <w:tcPr>
            <w:tcW w:w="0" w:type="auto"/>
          </w:tcPr>
          <w:p w14:paraId="116B6114"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5F77FD4D" w14:textId="77777777" w:rsidR="00FF7A16" w:rsidRPr="00F4259C" w:rsidRDefault="00FF7A16" w:rsidP="00A11FF8">
            <w:pPr>
              <w:jc w:val="both"/>
              <w:rPr>
                <w:rFonts w:ascii="Times New Roman" w:hAnsi="Times New Roman" w:cs="Times New Roman"/>
                <w:sz w:val="24"/>
                <w:szCs w:val="24"/>
              </w:rPr>
            </w:pPr>
          </w:p>
        </w:tc>
        <w:tc>
          <w:tcPr>
            <w:tcW w:w="0" w:type="auto"/>
          </w:tcPr>
          <w:p w14:paraId="193D664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6389ED43" w14:textId="77777777" w:rsidR="00FF7A16" w:rsidRPr="00F4259C" w:rsidRDefault="00FF7A16" w:rsidP="00A11FF8">
            <w:pPr>
              <w:jc w:val="both"/>
              <w:rPr>
                <w:rFonts w:ascii="Times New Roman" w:hAnsi="Times New Roman" w:cs="Times New Roman"/>
                <w:sz w:val="24"/>
                <w:szCs w:val="24"/>
              </w:rPr>
            </w:pPr>
          </w:p>
        </w:tc>
      </w:tr>
      <w:tr w:rsidR="00FF7A16" w:rsidRPr="00F4259C" w14:paraId="461BA65F" w14:textId="77777777" w:rsidTr="00A11FF8">
        <w:tc>
          <w:tcPr>
            <w:tcW w:w="0" w:type="auto"/>
          </w:tcPr>
          <w:p w14:paraId="292CC09B" w14:textId="57EAEFF9" w:rsidR="00FF7A16" w:rsidRPr="00F4259C" w:rsidRDefault="007A503C" w:rsidP="00A11FF8">
            <w:pPr>
              <w:jc w:val="both"/>
              <w:rPr>
                <w:rFonts w:ascii="Times New Roman" w:hAnsi="Times New Roman" w:cs="Times New Roman"/>
                <w:sz w:val="24"/>
                <w:szCs w:val="24"/>
              </w:rPr>
            </w:pPr>
            <w:r w:rsidRPr="00F4259C">
              <w:rPr>
                <w:rFonts w:ascii="Times New Roman" w:hAnsi="Times New Roman" w:cs="Times New Roman"/>
                <w:b/>
                <w:bCs/>
                <w:sz w:val="24"/>
                <w:szCs w:val="24"/>
              </w:rPr>
              <w:t>Measures taken following animal exposure</w:t>
            </w:r>
          </w:p>
        </w:tc>
        <w:tc>
          <w:tcPr>
            <w:tcW w:w="0" w:type="auto"/>
          </w:tcPr>
          <w:p w14:paraId="34E5BDF8" w14:textId="77777777" w:rsidR="00FF7A16" w:rsidRPr="00F4259C" w:rsidRDefault="00FF7A16" w:rsidP="00A11FF8">
            <w:pPr>
              <w:jc w:val="both"/>
              <w:rPr>
                <w:rFonts w:ascii="Times New Roman" w:hAnsi="Times New Roman" w:cs="Times New Roman"/>
                <w:sz w:val="24"/>
                <w:szCs w:val="24"/>
              </w:rPr>
            </w:pPr>
          </w:p>
        </w:tc>
        <w:tc>
          <w:tcPr>
            <w:tcW w:w="0" w:type="auto"/>
          </w:tcPr>
          <w:p w14:paraId="6CB5ADC1" w14:textId="77777777" w:rsidR="00FF7A16" w:rsidRPr="00F4259C" w:rsidRDefault="00FF7A16" w:rsidP="00A11FF8">
            <w:pPr>
              <w:jc w:val="both"/>
              <w:rPr>
                <w:rFonts w:ascii="Times New Roman" w:hAnsi="Times New Roman" w:cs="Times New Roman"/>
                <w:sz w:val="24"/>
                <w:szCs w:val="24"/>
              </w:rPr>
            </w:pPr>
          </w:p>
        </w:tc>
        <w:tc>
          <w:tcPr>
            <w:tcW w:w="0" w:type="auto"/>
          </w:tcPr>
          <w:p w14:paraId="10D7BD14" w14:textId="77777777" w:rsidR="00FF7A16" w:rsidRPr="00F4259C" w:rsidRDefault="00FF7A16" w:rsidP="00A11FF8">
            <w:pPr>
              <w:jc w:val="both"/>
              <w:rPr>
                <w:rFonts w:ascii="Times New Roman" w:hAnsi="Times New Roman" w:cs="Times New Roman"/>
                <w:sz w:val="24"/>
                <w:szCs w:val="24"/>
              </w:rPr>
            </w:pPr>
          </w:p>
        </w:tc>
        <w:tc>
          <w:tcPr>
            <w:tcW w:w="0" w:type="auto"/>
          </w:tcPr>
          <w:p w14:paraId="3F7D5466" w14:textId="77777777" w:rsidR="00FF7A16" w:rsidRPr="00F4259C" w:rsidRDefault="00FF7A16" w:rsidP="00A11FF8">
            <w:pPr>
              <w:jc w:val="both"/>
              <w:rPr>
                <w:rFonts w:ascii="Times New Roman" w:hAnsi="Times New Roman" w:cs="Times New Roman"/>
                <w:sz w:val="24"/>
                <w:szCs w:val="24"/>
              </w:rPr>
            </w:pPr>
          </w:p>
        </w:tc>
      </w:tr>
      <w:tr w:rsidR="00FF7A16" w:rsidRPr="00F4259C" w14:paraId="4F883A88" w14:textId="77777777" w:rsidTr="00A11FF8">
        <w:tc>
          <w:tcPr>
            <w:tcW w:w="0" w:type="auto"/>
          </w:tcPr>
          <w:p w14:paraId="2DCA51C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Wash with water and soap</w:t>
            </w:r>
          </w:p>
        </w:tc>
        <w:tc>
          <w:tcPr>
            <w:tcW w:w="0" w:type="auto"/>
          </w:tcPr>
          <w:p w14:paraId="45AFC27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0.21 (0.13 – 0.49)</w:t>
            </w:r>
          </w:p>
        </w:tc>
        <w:tc>
          <w:tcPr>
            <w:tcW w:w="0" w:type="auto"/>
          </w:tcPr>
          <w:p w14:paraId="02C334A8"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0.001</w:t>
            </w:r>
          </w:p>
        </w:tc>
        <w:tc>
          <w:tcPr>
            <w:tcW w:w="0" w:type="auto"/>
          </w:tcPr>
          <w:p w14:paraId="15C7CF1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0.48 (0.17 – 1.98)</w:t>
            </w:r>
          </w:p>
        </w:tc>
        <w:tc>
          <w:tcPr>
            <w:tcW w:w="0" w:type="auto"/>
          </w:tcPr>
          <w:p w14:paraId="2D5FCEA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0.248</w:t>
            </w:r>
          </w:p>
        </w:tc>
      </w:tr>
      <w:tr w:rsidR="00FF7A16" w:rsidRPr="00F4259C" w14:paraId="42BA0B18" w14:textId="77777777" w:rsidTr="00A11FF8">
        <w:tc>
          <w:tcPr>
            <w:tcW w:w="0" w:type="auto"/>
          </w:tcPr>
          <w:p w14:paraId="383A470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Wash with water only</w:t>
            </w:r>
          </w:p>
        </w:tc>
        <w:tc>
          <w:tcPr>
            <w:tcW w:w="0" w:type="auto"/>
          </w:tcPr>
          <w:p w14:paraId="2EC3A64B"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0.19 (0.13 – 0.37)</w:t>
            </w:r>
          </w:p>
        </w:tc>
        <w:tc>
          <w:tcPr>
            <w:tcW w:w="0" w:type="auto"/>
          </w:tcPr>
          <w:p w14:paraId="22CF616A"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c>
          <w:tcPr>
            <w:tcW w:w="0" w:type="auto"/>
          </w:tcPr>
          <w:p w14:paraId="08D8F501"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0.29 (0.14 – 0.91)</w:t>
            </w:r>
          </w:p>
        </w:tc>
        <w:tc>
          <w:tcPr>
            <w:tcW w:w="0" w:type="auto"/>
          </w:tcPr>
          <w:p w14:paraId="063BE482"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0.024</w:t>
            </w:r>
          </w:p>
        </w:tc>
      </w:tr>
      <w:tr w:rsidR="00FF7A16" w:rsidRPr="00F4259C" w14:paraId="0613ED54" w14:textId="77777777" w:rsidTr="00A11FF8">
        <w:tc>
          <w:tcPr>
            <w:tcW w:w="0" w:type="auto"/>
          </w:tcPr>
          <w:p w14:paraId="76487693"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Others</w:t>
            </w:r>
          </w:p>
        </w:tc>
        <w:tc>
          <w:tcPr>
            <w:tcW w:w="0" w:type="auto"/>
          </w:tcPr>
          <w:p w14:paraId="54F9E3F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0.18 (0.12 – 0.39)</w:t>
            </w:r>
          </w:p>
        </w:tc>
        <w:tc>
          <w:tcPr>
            <w:tcW w:w="0" w:type="auto"/>
          </w:tcPr>
          <w:p w14:paraId="11AAFFE7"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&lt;0.001</w:t>
            </w:r>
          </w:p>
        </w:tc>
        <w:tc>
          <w:tcPr>
            <w:tcW w:w="0" w:type="auto"/>
          </w:tcPr>
          <w:p w14:paraId="682808D9"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0.22 (0.12 – 0.84)</w:t>
            </w:r>
          </w:p>
        </w:tc>
        <w:tc>
          <w:tcPr>
            <w:tcW w:w="0" w:type="auto"/>
          </w:tcPr>
          <w:p w14:paraId="62E8550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0.022</w:t>
            </w:r>
          </w:p>
        </w:tc>
      </w:tr>
      <w:tr w:rsidR="00FF7A16" w:rsidRPr="00561739" w14:paraId="528EBEC0" w14:textId="77777777" w:rsidTr="00A11FF8">
        <w:tc>
          <w:tcPr>
            <w:tcW w:w="0" w:type="auto"/>
          </w:tcPr>
          <w:p w14:paraId="458470EE"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lastRenderedPageBreak/>
              <w:t>Did nothing</w:t>
            </w:r>
          </w:p>
        </w:tc>
        <w:tc>
          <w:tcPr>
            <w:tcW w:w="0" w:type="auto"/>
          </w:tcPr>
          <w:p w14:paraId="04ED23E5" w14:textId="77777777" w:rsidR="00FF7A16" w:rsidRPr="00F4259C"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1886BBF8" w14:textId="77777777" w:rsidR="00FF7A16" w:rsidRPr="00F4259C" w:rsidRDefault="00FF7A16" w:rsidP="00A11FF8">
            <w:pPr>
              <w:jc w:val="both"/>
              <w:rPr>
                <w:rFonts w:ascii="Times New Roman" w:hAnsi="Times New Roman" w:cs="Times New Roman"/>
                <w:sz w:val="24"/>
                <w:szCs w:val="24"/>
              </w:rPr>
            </w:pPr>
          </w:p>
        </w:tc>
        <w:tc>
          <w:tcPr>
            <w:tcW w:w="0" w:type="auto"/>
          </w:tcPr>
          <w:p w14:paraId="03E5E048" w14:textId="77777777" w:rsidR="00FF7A16" w:rsidRPr="00561739" w:rsidRDefault="00FF7A16" w:rsidP="00A11FF8">
            <w:pPr>
              <w:jc w:val="both"/>
              <w:rPr>
                <w:rFonts w:ascii="Times New Roman" w:hAnsi="Times New Roman" w:cs="Times New Roman"/>
                <w:sz w:val="24"/>
                <w:szCs w:val="24"/>
              </w:rPr>
            </w:pPr>
            <w:r w:rsidRPr="00F4259C">
              <w:rPr>
                <w:rFonts w:ascii="Times New Roman" w:hAnsi="Times New Roman" w:cs="Times New Roman"/>
                <w:sz w:val="24"/>
                <w:szCs w:val="24"/>
              </w:rPr>
              <w:t>Reference</w:t>
            </w:r>
          </w:p>
        </w:tc>
        <w:tc>
          <w:tcPr>
            <w:tcW w:w="0" w:type="auto"/>
          </w:tcPr>
          <w:p w14:paraId="24D9CCB3" w14:textId="77777777" w:rsidR="00FF7A16" w:rsidRPr="00561739" w:rsidRDefault="00FF7A16" w:rsidP="00A11FF8">
            <w:pPr>
              <w:jc w:val="both"/>
              <w:rPr>
                <w:rFonts w:ascii="Times New Roman" w:hAnsi="Times New Roman" w:cs="Times New Roman"/>
                <w:sz w:val="24"/>
                <w:szCs w:val="24"/>
              </w:rPr>
            </w:pPr>
          </w:p>
        </w:tc>
      </w:tr>
    </w:tbl>
    <w:p w14:paraId="0ABF1EF1" w14:textId="77777777" w:rsidR="008A2741" w:rsidRDefault="008A2741" w:rsidP="00247E0C">
      <w:pPr>
        <w:autoSpaceDE w:val="0"/>
        <w:autoSpaceDN w:val="0"/>
        <w:adjustRightInd w:val="0"/>
        <w:spacing w:after="0" w:line="320" w:lineRule="atLeast"/>
        <w:ind w:left="60" w:right="60"/>
        <w:jc w:val="both"/>
        <w:rPr>
          <w:ins w:id="394" w:author="Sabrin Sultana" w:date="2025-07-07T21:23:00Z" w16du:dateUtc="2025-07-07T15:23:00Z"/>
          <w:rFonts w:ascii="Times New Roman" w:hAnsi="Times New Roman" w:cs="Times New Roman"/>
          <w:sz w:val="24"/>
          <w:szCs w:val="24"/>
        </w:rPr>
      </w:pPr>
    </w:p>
    <w:p w14:paraId="0B01211C" w14:textId="14653C18" w:rsidR="00247E0C" w:rsidRPr="004770F2" w:rsidRDefault="00247E0C" w:rsidP="00247E0C">
      <w:pPr>
        <w:autoSpaceDE w:val="0"/>
        <w:autoSpaceDN w:val="0"/>
        <w:adjustRightInd w:val="0"/>
        <w:spacing w:after="0" w:line="320" w:lineRule="atLeast"/>
        <w:ind w:left="60" w:right="60"/>
        <w:jc w:val="both"/>
        <w:rPr>
          <w:rFonts w:ascii="Times New Roman" w:hAnsi="Times New Roman" w:cs="Times New Roman"/>
          <w:sz w:val="24"/>
          <w:szCs w:val="24"/>
        </w:rPr>
      </w:pPr>
      <w:r w:rsidRPr="004770F2">
        <w:rPr>
          <w:rFonts w:ascii="Times New Roman" w:hAnsi="Times New Roman" w:cs="Times New Roman"/>
          <w:sz w:val="24"/>
          <w:szCs w:val="24"/>
        </w:rPr>
        <w:t>Table 4: Model Performance Metrics Including Hosmer-</w:t>
      </w:r>
      <w:proofErr w:type="spellStart"/>
      <w:r w:rsidRPr="004770F2">
        <w:rPr>
          <w:rFonts w:ascii="Times New Roman" w:hAnsi="Times New Roman" w:cs="Times New Roman"/>
          <w:sz w:val="24"/>
          <w:szCs w:val="24"/>
        </w:rPr>
        <w:t>Lemeshow</w:t>
      </w:r>
      <w:proofErr w:type="spellEnd"/>
      <w:r w:rsidRPr="004770F2">
        <w:rPr>
          <w:rFonts w:ascii="Times New Roman" w:hAnsi="Times New Roman" w:cs="Times New Roman"/>
          <w:sz w:val="24"/>
          <w:szCs w:val="24"/>
        </w:rPr>
        <w:t xml:space="preserve"> Test, AUC, and Classification Accuracy</w:t>
      </w:r>
    </w:p>
    <w:p w14:paraId="455FD430" w14:textId="77777777" w:rsidR="00247E0C" w:rsidRPr="004770F2" w:rsidRDefault="00247E0C" w:rsidP="00247E0C">
      <w:pPr>
        <w:autoSpaceDE w:val="0"/>
        <w:autoSpaceDN w:val="0"/>
        <w:adjustRightInd w:val="0"/>
        <w:spacing w:after="0" w:line="240" w:lineRule="auto"/>
        <w:jc w:val="both"/>
        <w:rPr>
          <w:rFonts w:ascii="Times New Roman" w:hAnsi="Times New Roman" w:cs="Times New Roman"/>
          <w:kern w:val="0"/>
          <w:sz w:val="24"/>
          <w:szCs w:val="24"/>
        </w:rPr>
      </w:pPr>
    </w:p>
    <w:tbl>
      <w:tblPr>
        <w:tblStyle w:val="TableGrid"/>
        <w:tblW w:w="5000" w:type="pct"/>
        <w:tblLook w:val="0000" w:firstRow="0" w:lastRow="0" w:firstColumn="0" w:lastColumn="0" w:noHBand="0" w:noVBand="0"/>
      </w:tblPr>
      <w:tblGrid>
        <w:gridCol w:w="1535"/>
        <w:gridCol w:w="593"/>
        <w:gridCol w:w="1182"/>
        <w:gridCol w:w="1055"/>
        <w:gridCol w:w="1965"/>
        <w:gridCol w:w="3020"/>
      </w:tblGrid>
      <w:tr w:rsidR="00247E0C" w:rsidRPr="00561739" w14:paraId="104AC402" w14:textId="77777777" w:rsidTr="00A11FF8">
        <w:tc>
          <w:tcPr>
            <w:tcW w:w="1770" w:type="pct"/>
            <w:gridSpan w:val="3"/>
            <w:vAlign w:val="center"/>
          </w:tcPr>
          <w:p w14:paraId="085C04F1" w14:textId="77777777" w:rsidR="00247E0C" w:rsidRPr="007A503C" w:rsidRDefault="00247E0C" w:rsidP="00A11FF8">
            <w:pPr>
              <w:autoSpaceDE w:val="0"/>
              <w:autoSpaceDN w:val="0"/>
              <w:adjustRightInd w:val="0"/>
              <w:spacing w:line="320" w:lineRule="atLeast"/>
              <w:ind w:right="60"/>
              <w:jc w:val="both"/>
              <w:rPr>
                <w:rFonts w:ascii="Times New Roman" w:hAnsi="Times New Roman" w:cs="Times New Roman"/>
                <w:b/>
                <w:bCs/>
                <w:sz w:val="24"/>
                <w:szCs w:val="24"/>
              </w:rPr>
            </w:pPr>
            <w:bookmarkStart w:id="395" w:name="_Hlk202813616"/>
            <w:r w:rsidRPr="007A503C">
              <w:rPr>
                <w:rFonts w:ascii="Times New Roman" w:hAnsi="Times New Roman" w:cs="Times New Roman"/>
                <w:b/>
                <w:bCs/>
                <w:sz w:val="24"/>
                <w:szCs w:val="24"/>
              </w:rPr>
              <w:t xml:space="preserve">Hosmer and </w:t>
            </w:r>
            <w:proofErr w:type="spellStart"/>
            <w:r w:rsidRPr="007A503C">
              <w:rPr>
                <w:rFonts w:ascii="Times New Roman" w:hAnsi="Times New Roman" w:cs="Times New Roman"/>
                <w:b/>
                <w:bCs/>
                <w:sz w:val="24"/>
                <w:szCs w:val="24"/>
              </w:rPr>
              <w:t>Lemeshow</w:t>
            </w:r>
            <w:proofErr w:type="spellEnd"/>
            <w:r w:rsidRPr="007A503C">
              <w:rPr>
                <w:rFonts w:ascii="Times New Roman" w:hAnsi="Times New Roman" w:cs="Times New Roman"/>
                <w:b/>
                <w:bCs/>
                <w:sz w:val="24"/>
                <w:szCs w:val="24"/>
              </w:rPr>
              <w:t xml:space="preserve"> Test</w:t>
            </w:r>
          </w:p>
        </w:tc>
        <w:tc>
          <w:tcPr>
            <w:tcW w:w="1615" w:type="pct"/>
            <w:gridSpan w:val="2"/>
            <w:vAlign w:val="center"/>
          </w:tcPr>
          <w:p w14:paraId="4D363A50" w14:textId="77777777" w:rsidR="00247E0C" w:rsidRPr="007A503C" w:rsidRDefault="00247E0C" w:rsidP="00A11FF8">
            <w:pPr>
              <w:autoSpaceDE w:val="0"/>
              <w:autoSpaceDN w:val="0"/>
              <w:adjustRightInd w:val="0"/>
              <w:spacing w:line="320" w:lineRule="atLeast"/>
              <w:ind w:right="60"/>
              <w:jc w:val="both"/>
              <w:rPr>
                <w:rFonts w:ascii="Times New Roman" w:hAnsi="Times New Roman" w:cs="Times New Roman"/>
                <w:b/>
                <w:bCs/>
                <w:sz w:val="24"/>
                <w:szCs w:val="24"/>
              </w:rPr>
            </w:pPr>
            <w:r w:rsidRPr="007A503C">
              <w:rPr>
                <w:rFonts w:ascii="Times New Roman" w:hAnsi="Times New Roman" w:cs="Times New Roman"/>
                <w:b/>
                <w:bCs/>
                <w:sz w:val="24"/>
                <w:szCs w:val="24"/>
              </w:rPr>
              <w:t>Area Under the Curve</w:t>
            </w:r>
          </w:p>
        </w:tc>
        <w:tc>
          <w:tcPr>
            <w:tcW w:w="1615" w:type="pct"/>
            <w:vMerge w:val="restart"/>
          </w:tcPr>
          <w:p w14:paraId="3467E1B6" w14:textId="77777777" w:rsidR="00247E0C" w:rsidRPr="007A503C" w:rsidRDefault="00247E0C" w:rsidP="00A11FF8">
            <w:pPr>
              <w:autoSpaceDE w:val="0"/>
              <w:autoSpaceDN w:val="0"/>
              <w:adjustRightInd w:val="0"/>
              <w:spacing w:line="320" w:lineRule="atLeast"/>
              <w:ind w:right="60"/>
              <w:jc w:val="both"/>
              <w:rPr>
                <w:rFonts w:ascii="Times New Roman" w:hAnsi="Times New Roman" w:cs="Times New Roman"/>
                <w:b/>
                <w:bCs/>
                <w:sz w:val="24"/>
                <w:szCs w:val="24"/>
              </w:rPr>
            </w:pPr>
            <w:r w:rsidRPr="007A503C">
              <w:rPr>
                <w:rFonts w:ascii="Times New Roman" w:hAnsi="Times New Roman" w:cs="Times New Roman"/>
                <w:b/>
                <w:bCs/>
                <w:sz w:val="24"/>
                <w:szCs w:val="24"/>
              </w:rPr>
              <w:t>Classification Accuracy</w:t>
            </w:r>
          </w:p>
        </w:tc>
      </w:tr>
      <w:bookmarkEnd w:id="395"/>
      <w:tr w:rsidR="00247E0C" w:rsidRPr="00561739" w14:paraId="3AEFACC3" w14:textId="77777777" w:rsidTr="00A11FF8">
        <w:tc>
          <w:tcPr>
            <w:tcW w:w="821" w:type="pct"/>
          </w:tcPr>
          <w:p w14:paraId="1F4E3FBE"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Chi-square</w:t>
            </w:r>
          </w:p>
        </w:tc>
        <w:tc>
          <w:tcPr>
            <w:tcW w:w="317" w:type="pct"/>
          </w:tcPr>
          <w:p w14:paraId="17F02CA6"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proofErr w:type="spellStart"/>
            <w:r w:rsidRPr="00561739">
              <w:rPr>
                <w:rFonts w:ascii="Times New Roman" w:hAnsi="Times New Roman" w:cs="Times New Roman"/>
                <w:sz w:val="24"/>
                <w:szCs w:val="24"/>
              </w:rPr>
              <w:t>df</w:t>
            </w:r>
            <w:proofErr w:type="spellEnd"/>
          </w:p>
        </w:tc>
        <w:tc>
          <w:tcPr>
            <w:tcW w:w="632" w:type="pct"/>
          </w:tcPr>
          <w:p w14:paraId="73EDA0DC"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P-value</w:t>
            </w:r>
          </w:p>
        </w:tc>
        <w:tc>
          <w:tcPr>
            <w:tcW w:w="564" w:type="pct"/>
          </w:tcPr>
          <w:p w14:paraId="7E411FD7" w14:textId="77777777" w:rsidR="00247E0C" w:rsidRPr="00561739" w:rsidRDefault="00247E0C" w:rsidP="00A11FF8">
            <w:pPr>
              <w:autoSpaceDE w:val="0"/>
              <w:autoSpaceDN w:val="0"/>
              <w:adjustRightInd w:val="0"/>
              <w:spacing w:line="320" w:lineRule="atLeast"/>
              <w:ind w:right="60"/>
              <w:jc w:val="both"/>
              <w:rPr>
                <w:rFonts w:ascii="Times New Roman" w:hAnsi="Times New Roman" w:cs="Times New Roman"/>
                <w:sz w:val="24"/>
                <w:szCs w:val="24"/>
              </w:rPr>
            </w:pPr>
            <w:r w:rsidRPr="00561739">
              <w:rPr>
                <w:rFonts w:ascii="Times New Roman" w:hAnsi="Times New Roman" w:cs="Times New Roman"/>
                <w:sz w:val="24"/>
                <w:szCs w:val="24"/>
              </w:rPr>
              <w:t>Area</w:t>
            </w:r>
          </w:p>
        </w:tc>
        <w:tc>
          <w:tcPr>
            <w:tcW w:w="1051" w:type="pct"/>
          </w:tcPr>
          <w:p w14:paraId="236F6821"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95% CI</w:t>
            </w:r>
          </w:p>
        </w:tc>
        <w:tc>
          <w:tcPr>
            <w:tcW w:w="1615" w:type="pct"/>
            <w:vMerge/>
          </w:tcPr>
          <w:p w14:paraId="03FA788F"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p>
        </w:tc>
      </w:tr>
      <w:tr w:rsidR="00247E0C" w:rsidRPr="00561739" w14:paraId="47FCBE37" w14:textId="77777777" w:rsidTr="00A11FF8">
        <w:tc>
          <w:tcPr>
            <w:tcW w:w="821" w:type="pct"/>
          </w:tcPr>
          <w:p w14:paraId="17C39221"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5.97</w:t>
            </w:r>
          </w:p>
        </w:tc>
        <w:tc>
          <w:tcPr>
            <w:tcW w:w="317" w:type="pct"/>
          </w:tcPr>
          <w:p w14:paraId="44C9B4EF"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8</w:t>
            </w:r>
          </w:p>
        </w:tc>
        <w:tc>
          <w:tcPr>
            <w:tcW w:w="632" w:type="pct"/>
          </w:tcPr>
          <w:p w14:paraId="092F1077"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0.651</w:t>
            </w:r>
          </w:p>
        </w:tc>
        <w:tc>
          <w:tcPr>
            <w:tcW w:w="564" w:type="pct"/>
          </w:tcPr>
          <w:p w14:paraId="6D975E53" w14:textId="77777777" w:rsidR="00247E0C" w:rsidRPr="00561739" w:rsidRDefault="00247E0C" w:rsidP="00A11FF8">
            <w:pPr>
              <w:autoSpaceDE w:val="0"/>
              <w:autoSpaceDN w:val="0"/>
              <w:adjustRightInd w:val="0"/>
              <w:spacing w:line="320" w:lineRule="atLeast"/>
              <w:ind w:right="60"/>
              <w:jc w:val="both"/>
              <w:rPr>
                <w:rFonts w:ascii="Times New Roman" w:hAnsi="Times New Roman" w:cs="Times New Roman"/>
                <w:sz w:val="24"/>
                <w:szCs w:val="24"/>
              </w:rPr>
            </w:pPr>
            <w:r w:rsidRPr="00561739">
              <w:rPr>
                <w:rFonts w:ascii="Times New Roman" w:hAnsi="Times New Roman" w:cs="Times New Roman"/>
                <w:sz w:val="24"/>
                <w:szCs w:val="24"/>
              </w:rPr>
              <w:t>85.20%</w:t>
            </w:r>
          </w:p>
        </w:tc>
        <w:tc>
          <w:tcPr>
            <w:tcW w:w="1051" w:type="pct"/>
          </w:tcPr>
          <w:p w14:paraId="630A7FB9"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83.96%-87.51%</w:t>
            </w:r>
          </w:p>
        </w:tc>
        <w:tc>
          <w:tcPr>
            <w:tcW w:w="1615" w:type="pct"/>
          </w:tcPr>
          <w:p w14:paraId="24D2D9DD" w14:textId="77777777" w:rsidR="00247E0C" w:rsidRPr="00561739" w:rsidRDefault="00247E0C" w:rsidP="00A11FF8">
            <w:pPr>
              <w:autoSpaceDE w:val="0"/>
              <w:autoSpaceDN w:val="0"/>
              <w:adjustRightInd w:val="0"/>
              <w:spacing w:line="320" w:lineRule="atLeast"/>
              <w:ind w:left="60" w:right="60"/>
              <w:jc w:val="both"/>
              <w:rPr>
                <w:rFonts w:ascii="Times New Roman" w:hAnsi="Times New Roman" w:cs="Times New Roman"/>
                <w:sz w:val="24"/>
                <w:szCs w:val="24"/>
              </w:rPr>
            </w:pPr>
            <w:r w:rsidRPr="00561739">
              <w:rPr>
                <w:rFonts w:ascii="Times New Roman" w:hAnsi="Times New Roman" w:cs="Times New Roman"/>
                <w:sz w:val="24"/>
                <w:szCs w:val="24"/>
              </w:rPr>
              <w:t>87.50%</w:t>
            </w:r>
          </w:p>
        </w:tc>
      </w:tr>
    </w:tbl>
    <w:p w14:paraId="26A1B18B" w14:textId="77777777" w:rsidR="00472E2B" w:rsidRPr="001B363E" w:rsidRDefault="00472E2B" w:rsidP="001B363E">
      <w:pPr>
        <w:autoSpaceDE w:val="0"/>
        <w:autoSpaceDN w:val="0"/>
        <w:adjustRightInd w:val="0"/>
        <w:spacing w:after="0" w:line="360" w:lineRule="auto"/>
        <w:rPr>
          <w:rFonts w:ascii="Times New Roman" w:hAnsi="Times New Roman" w:cs="Times New Roman"/>
          <w:sz w:val="24"/>
          <w:szCs w:val="24"/>
        </w:rPr>
      </w:pPr>
    </w:p>
    <w:p w14:paraId="6E21EE0C" w14:textId="77777777" w:rsidR="00B43A27" w:rsidRPr="007A503C" w:rsidRDefault="00B43A27" w:rsidP="00B43A27">
      <w:pPr>
        <w:jc w:val="both"/>
        <w:rPr>
          <w:rFonts w:ascii="Times New Roman" w:hAnsi="Times New Roman" w:cs="Times New Roman"/>
          <w:sz w:val="24"/>
          <w:szCs w:val="24"/>
        </w:rPr>
      </w:pPr>
      <w:r w:rsidRPr="007A503C">
        <w:rPr>
          <w:rFonts w:ascii="Times New Roman" w:hAnsi="Times New Roman" w:cs="Times New Roman"/>
          <w:sz w:val="24"/>
          <w:szCs w:val="24"/>
        </w:rPr>
        <w:t>Figure 3: ROC Curve of final multivariable logistic regression model</w:t>
      </w:r>
    </w:p>
    <w:p w14:paraId="26B6226B" w14:textId="77777777" w:rsidR="00B43A27" w:rsidRPr="00561739" w:rsidRDefault="00B43A27" w:rsidP="00B43A27">
      <w:pPr>
        <w:autoSpaceDE w:val="0"/>
        <w:autoSpaceDN w:val="0"/>
        <w:adjustRightInd w:val="0"/>
        <w:spacing w:after="0" w:line="240" w:lineRule="auto"/>
        <w:jc w:val="both"/>
        <w:rPr>
          <w:rFonts w:ascii="Times New Roman" w:hAnsi="Times New Roman" w:cs="Times New Roman"/>
          <w:kern w:val="0"/>
          <w:sz w:val="24"/>
          <w:szCs w:val="24"/>
        </w:rPr>
      </w:pPr>
      <w:r w:rsidRPr="00561739">
        <w:rPr>
          <w:rFonts w:ascii="Times New Roman" w:hAnsi="Times New Roman" w:cs="Times New Roman"/>
          <w:noProof/>
          <w:kern w:val="0"/>
          <w:sz w:val="24"/>
          <w:szCs w:val="24"/>
        </w:rPr>
        <w:drawing>
          <wp:inline distT="0" distB="0" distL="0" distR="0" wp14:anchorId="3453379E" wp14:editId="0AE7D84D">
            <wp:extent cx="5476875" cy="3221175"/>
            <wp:effectExtent l="0" t="0" r="0" b="0"/>
            <wp:docPr id="1939399828" name="Picture 5"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99828" name="Picture 5" descr="A graph with a red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221175"/>
                    </a:xfrm>
                    <a:prstGeom prst="rect">
                      <a:avLst/>
                    </a:prstGeom>
                    <a:noFill/>
                    <a:ln>
                      <a:noFill/>
                    </a:ln>
                  </pic:spPr>
                </pic:pic>
              </a:graphicData>
            </a:graphic>
          </wp:inline>
        </w:drawing>
      </w:r>
    </w:p>
    <w:p w14:paraId="10B0FF67" w14:textId="77777777" w:rsidR="00B43A27" w:rsidRPr="001B363E" w:rsidRDefault="00B43A27" w:rsidP="001B363E">
      <w:pPr>
        <w:spacing w:line="360" w:lineRule="auto"/>
        <w:rPr>
          <w:rFonts w:ascii="Times New Roman" w:hAnsi="Times New Roman" w:cs="Times New Roman"/>
          <w:sz w:val="24"/>
          <w:szCs w:val="24"/>
        </w:rPr>
      </w:pPr>
    </w:p>
    <w:p w14:paraId="6FE4F518" w14:textId="77777777" w:rsidR="00C93DD3" w:rsidRPr="00C93DD3" w:rsidRDefault="00C93DD3" w:rsidP="00C93DD3">
      <w:pPr>
        <w:spacing w:line="360" w:lineRule="auto"/>
        <w:rPr>
          <w:rFonts w:ascii="Times New Roman" w:hAnsi="Times New Roman" w:cs="Times New Roman"/>
          <w:b/>
          <w:bCs/>
          <w:sz w:val="24"/>
          <w:szCs w:val="24"/>
        </w:rPr>
      </w:pPr>
      <w:r w:rsidRPr="00C93DD3">
        <w:rPr>
          <w:rFonts w:ascii="Times New Roman" w:hAnsi="Times New Roman" w:cs="Times New Roman"/>
          <w:b/>
          <w:bCs/>
          <w:sz w:val="24"/>
          <w:szCs w:val="24"/>
        </w:rPr>
        <w:t>Discussion</w:t>
      </w:r>
    </w:p>
    <w:p w14:paraId="037AFC2F" w14:textId="5A7C7A55" w:rsidR="007A2B70" w:rsidRPr="00977D1B" w:rsidRDefault="00C93DD3" w:rsidP="008A2741">
      <w:pPr>
        <w:spacing w:line="360" w:lineRule="auto"/>
        <w:jc w:val="both"/>
        <w:rPr>
          <w:rFonts w:ascii="Times New Roman" w:hAnsi="Times New Roman" w:cs="Times New Roman"/>
          <w:sz w:val="24"/>
          <w:szCs w:val="24"/>
        </w:rPr>
        <w:pPrChange w:id="396" w:author="Sabrin Sultana" w:date="2025-07-07T21:23:00Z" w16du:dateUtc="2025-07-07T15:23:00Z">
          <w:pPr>
            <w:jc w:val="both"/>
          </w:pPr>
        </w:pPrChange>
      </w:pPr>
      <w:commentRangeStart w:id="397"/>
      <w:r w:rsidRPr="00C93DD3">
        <w:rPr>
          <w:rFonts w:ascii="Times New Roman" w:hAnsi="Times New Roman" w:cs="Times New Roman"/>
          <w:sz w:val="24"/>
          <w:szCs w:val="24"/>
        </w:rPr>
        <w:t xml:space="preserve">This study provides important insights into rabies PEP compliance among animal-bite victims in Bangladesh, revealing both encouraging and concerning trends. </w:t>
      </w:r>
      <w:commentRangeEnd w:id="397"/>
      <w:r w:rsidR="00CC7B73">
        <w:rPr>
          <w:rStyle w:val="CommentReference"/>
        </w:rPr>
        <w:commentReference w:id="397"/>
      </w:r>
      <w:r w:rsidRPr="00C93DD3">
        <w:rPr>
          <w:rFonts w:ascii="Times New Roman" w:hAnsi="Times New Roman" w:cs="Times New Roman"/>
          <w:sz w:val="24"/>
          <w:szCs w:val="24"/>
        </w:rPr>
        <w:t xml:space="preserve">Overall, the rate of adherence to the WHO-recommended vaccine schedule remains suboptimal, despite the availability of free PEP services nationwide. Our findings highlight several </w:t>
      </w:r>
      <w:r w:rsidR="001873DE" w:rsidRPr="00C93DD3">
        <w:rPr>
          <w:rFonts w:ascii="Times New Roman" w:hAnsi="Times New Roman" w:cs="Times New Roman"/>
          <w:sz w:val="24"/>
          <w:szCs w:val="24"/>
        </w:rPr>
        <w:t>demographics</w:t>
      </w:r>
      <w:r w:rsidRPr="00C93DD3">
        <w:rPr>
          <w:rFonts w:ascii="Times New Roman" w:hAnsi="Times New Roman" w:cs="Times New Roman"/>
          <w:sz w:val="24"/>
          <w:szCs w:val="24"/>
        </w:rPr>
        <w:t>, socioeconomic, and exposure-related factors that significantly influence patients’ likelihood of completing the full ARV regimen.</w:t>
      </w:r>
      <w:r w:rsidR="007A2B70">
        <w:rPr>
          <w:rFonts w:ascii="Times New Roman" w:hAnsi="Times New Roman" w:cs="Times New Roman"/>
          <w:sz w:val="24"/>
          <w:szCs w:val="24"/>
        </w:rPr>
        <w:t xml:space="preserve"> </w:t>
      </w:r>
      <w:commentRangeStart w:id="398"/>
      <w:r w:rsidR="007A2B70" w:rsidRPr="00977D1B">
        <w:rPr>
          <w:rFonts w:ascii="Times New Roman" w:hAnsi="Times New Roman" w:cs="Times New Roman"/>
          <w:sz w:val="24"/>
          <w:szCs w:val="24"/>
        </w:rPr>
        <w:t xml:space="preserve">These findings align with broader evidence from South Asia and Africa that highlights the multifactorial nature of PEP compliance, influenced by both accessibility and individual </w:t>
      </w:r>
      <w:r w:rsidR="007A2B70" w:rsidRPr="00977D1B">
        <w:rPr>
          <w:rFonts w:ascii="Times New Roman" w:hAnsi="Times New Roman" w:cs="Times New Roman"/>
          <w:sz w:val="24"/>
          <w:szCs w:val="24"/>
        </w:rPr>
        <w:lastRenderedPageBreak/>
        <w:t xml:space="preserve">perceptions of risk. </w:t>
      </w:r>
      <w:commentRangeEnd w:id="398"/>
      <w:r w:rsidR="00CC7B73">
        <w:rPr>
          <w:rStyle w:val="CommentReference"/>
        </w:rPr>
        <w:commentReference w:id="398"/>
      </w:r>
      <w:r w:rsidR="007A2B70" w:rsidRPr="00977D1B">
        <w:rPr>
          <w:rFonts w:ascii="Times New Roman" w:hAnsi="Times New Roman" w:cs="Times New Roman"/>
          <w:sz w:val="24"/>
          <w:szCs w:val="24"/>
        </w:rPr>
        <w:t>Addressing these barriers is essential not only for optimizing individual patient outcomes but also for supporting Bangladesh’s national “Zero by 30” rabies elimination goals.</w:t>
      </w:r>
    </w:p>
    <w:p w14:paraId="3D9B9C3F" w14:textId="20294AC7" w:rsidR="00C93DD3" w:rsidRPr="00C93DD3" w:rsidRDefault="00C93DD3" w:rsidP="00C93DD3">
      <w:pPr>
        <w:spacing w:line="360" w:lineRule="auto"/>
        <w:rPr>
          <w:rFonts w:ascii="Times New Roman" w:hAnsi="Times New Roman" w:cs="Times New Roman"/>
          <w:sz w:val="24"/>
          <w:szCs w:val="24"/>
        </w:rPr>
      </w:pPr>
    </w:p>
    <w:p w14:paraId="15C5E08D" w14:textId="7CDF2F77" w:rsidR="00C93DD3" w:rsidRPr="00C93DD3" w:rsidRDefault="00C93DD3" w:rsidP="00C93DD3">
      <w:pPr>
        <w:spacing w:line="360" w:lineRule="auto"/>
      </w:pPr>
      <w:r w:rsidRPr="00C93DD3">
        <w:rPr>
          <w:rFonts w:ascii="Times New Roman" w:hAnsi="Times New Roman" w:cs="Times New Roman"/>
          <w:sz w:val="24"/>
          <w:szCs w:val="24"/>
        </w:rPr>
        <w:t>The observed overall compliance aligns with previous reports from Bangladesh and other endemic countries, where although PEP uptake is generally high after initial visits, a substantial proportion of patients fail to complete the prescribed schedule</w:t>
      </w:r>
      <w:r w:rsidR="00677D57">
        <w:rPr>
          <w:rFonts w:ascii="Times New Roman" w:hAnsi="Times New Roman" w:cs="Times New Roman"/>
          <w:sz w:val="24"/>
          <w:szCs w:val="24"/>
        </w:rPr>
        <w:fldChar w:fldCharType="begin">
          <w:fldData xml:space="preserve">PEVuZE5vdGU+PENpdGU+PEF1dGhvcj5QYWw8L0F1dGhvcj48WWVhcj4yMDIyPC9ZZWFyPjxSZWNO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</w:fldData>
        </w:fldChar>
      </w:r>
      <w:r w:rsidR="00C23B67">
        <w:rPr>
          <w:rFonts w:ascii="Times New Roman" w:hAnsi="Times New Roman" w:cs="Times New Roman"/>
          <w:sz w:val="24"/>
          <w:szCs w:val="24"/>
        </w:rPr>
        <w:instrText xml:space="preserve"> ADDIN EN.CITE </w:instrText>
      </w:r>
      <w:r w:rsidR="00C23B67">
        <w:rPr>
          <w:rFonts w:ascii="Times New Roman" w:hAnsi="Times New Roman" w:cs="Times New Roman"/>
          <w:sz w:val="24"/>
          <w:szCs w:val="24"/>
        </w:rPr>
        <w:fldChar w:fldCharType="begin">
          <w:fldData xml:space="preserve">PEVuZE5vdGU+PENpdGU+PEF1dGhvcj5QYWw8L0F1dGhvcj48WWVhcj4yMDIyPC9ZZWFyPjxSZWNO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</w:fldData>
        </w:fldChar>
      </w:r>
      <w:r w:rsidR="00C23B67">
        <w:rPr>
          <w:rFonts w:ascii="Times New Roman" w:hAnsi="Times New Roman" w:cs="Times New Roman"/>
          <w:sz w:val="24"/>
          <w:szCs w:val="24"/>
        </w:rPr>
        <w:instrText xml:space="preserve"> ADDIN EN.CITE.DATA </w:instrText>
      </w:r>
      <w:r w:rsidR="00C23B67">
        <w:rPr>
          <w:rFonts w:ascii="Times New Roman" w:hAnsi="Times New Roman" w:cs="Times New Roman"/>
          <w:sz w:val="24"/>
          <w:szCs w:val="24"/>
        </w:rPr>
      </w:r>
      <w:r w:rsidR="00C23B67">
        <w:rPr>
          <w:rFonts w:ascii="Times New Roman" w:hAnsi="Times New Roman" w:cs="Times New Roman"/>
          <w:sz w:val="24"/>
          <w:szCs w:val="24"/>
        </w:rPr>
        <w:fldChar w:fldCharType="end"/>
      </w:r>
      <w:r w:rsidR="00677D57">
        <w:rPr>
          <w:rFonts w:ascii="Times New Roman" w:hAnsi="Times New Roman" w:cs="Times New Roman"/>
          <w:sz w:val="24"/>
          <w:szCs w:val="24"/>
        </w:rPr>
      </w:r>
      <w:r w:rsidR="00677D57">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15,22,23</w:t>
      </w:r>
      <w:r w:rsidR="00677D57">
        <w:rPr>
          <w:rFonts w:ascii="Times New Roman" w:hAnsi="Times New Roman" w:cs="Times New Roman"/>
          <w:sz w:val="24"/>
          <w:szCs w:val="24"/>
        </w:rPr>
        <w:fldChar w:fldCharType="end"/>
      </w:r>
      <w:r w:rsidRPr="00C93DD3">
        <w:rPr>
          <w:rFonts w:ascii="Times New Roman" w:hAnsi="Times New Roman" w:cs="Times New Roman"/>
          <w:sz w:val="24"/>
          <w:szCs w:val="24"/>
        </w:rPr>
        <w:t xml:space="preserve">. </w:t>
      </w:r>
      <w:r w:rsidR="0043213A" w:rsidRPr="0043213A">
        <w:rPr>
          <w:rFonts w:ascii="Times New Roman" w:hAnsi="Times New Roman" w:cs="Times New Roman"/>
          <w:sz w:val="24"/>
          <w:szCs w:val="24"/>
        </w:rPr>
        <w:t xml:space="preserve">Notably, our analysis identified that individuals from lower-income households were more likely to adhere to the vaccine schedule compared to those with higher incomes. While this may appear counterintuitive, it could reflect differences in perceived disease risk, health-seeking behavior, and prioritization of free public health services among lower-income populations. Individuals from lower-income </w:t>
      </w:r>
      <w:r w:rsidR="0043213A" w:rsidRPr="00134126">
        <w:rPr>
          <w:rFonts w:ascii="Times New Roman" w:hAnsi="Times New Roman" w:cs="Times New Roman"/>
          <w:sz w:val="24"/>
          <w:szCs w:val="24"/>
        </w:rPr>
        <w:t xml:space="preserve">groups </w:t>
      </w:r>
      <w:r w:rsidR="00DF191F" w:rsidRPr="00134126">
        <w:rPr>
          <w:rFonts w:ascii="Times New Roman" w:hAnsi="Times New Roman" w:cs="Times New Roman"/>
          <w:sz w:val="24"/>
          <w:szCs w:val="24"/>
          <w:rPrChange w:id="399" w:author="Sabrin Sultana" w:date="2025-07-07T21:55:00Z" w16du:dateUtc="2025-07-07T15:55:00Z">
            <w:rPr/>
          </w:rPrChange>
        </w:rPr>
        <w:t>may have fewer alternative healthcare options or a greater perceived value of free public health services, prioritize completing the free vaccination course once they access the facility.</w:t>
      </w:r>
      <w:r w:rsidR="00C97848" w:rsidRPr="00134126">
        <w:rPr>
          <w:rFonts w:ascii="Times New Roman" w:hAnsi="Times New Roman" w:cs="Times New Roman"/>
          <w:sz w:val="24"/>
          <w:szCs w:val="24"/>
          <w:rPrChange w:id="400" w:author="Sabrin Sultana" w:date="2025-07-07T21:55:00Z" w16du:dateUtc="2025-07-07T15:55:00Z">
            <w:rPr/>
          </w:rPrChange>
        </w:rPr>
        <w:t xml:space="preserve"> Conversely, higher-income individuals might face different barriers, such as work obligations, which our study also identified as a contributing factor to delays. </w:t>
      </w:r>
      <w:r w:rsidR="008857BA" w:rsidRPr="00134126">
        <w:rPr>
          <w:rFonts w:ascii="Times New Roman" w:hAnsi="Times New Roman" w:cs="Times New Roman"/>
          <w:sz w:val="24"/>
          <w:szCs w:val="24"/>
          <w:rPrChange w:id="401" w:author="Sabrin Sultana" w:date="2025-07-07T21:55:00Z" w16du:dateUtc="2025-07-07T15:55:00Z">
            <w:rPr/>
          </w:rPrChange>
        </w:rPr>
        <w:t>This contrasts with some literature suggesting that higher socioeconomic status can positively correlate with better health-seeking behaviors and access to care</w:t>
      </w:r>
      <w:r w:rsidR="001C5EE1" w:rsidRPr="00134126">
        <w:rPr>
          <w:rFonts w:ascii="Times New Roman" w:hAnsi="Times New Roman" w:cs="Times New Roman"/>
          <w:sz w:val="24"/>
          <w:szCs w:val="24"/>
          <w:rPrChange w:id="402" w:author="Sabrin Sultana" w:date="2025-07-07T21:55:00Z" w16du:dateUtc="2025-07-07T15:55:00Z">
            <w:rPr/>
          </w:rPrChange>
        </w:rPr>
        <w:fldChar w:fldCharType="begin"/>
      </w:r>
      <w:r w:rsidR="00C23B67" w:rsidRPr="00134126">
        <w:rPr>
          <w:rFonts w:ascii="Times New Roman" w:hAnsi="Times New Roman" w:cs="Times New Roman"/>
          <w:sz w:val="24"/>
          <w:szCs w:val="24"/>
          <w:rPrChange w:id="403" w:author="Sabrin Sultana" w:date="2025-07-07T21:55:00Z" w16du:dateUtc="2025-07-07T15:55:00Z">
            <w:rPr/>
          </w:rPrChange>
        </w:rPr>
        <w:instrText xml:space="preserve"> ADDIN EN.CITE &lt;EndNote&gt;&lt;Cite&gt;&lt;Author&gt;Sowbarnika&lt;/Author&gt;&lt;Year&gt;2024&lt;/Year&gt;&lt;RecNum&gt;33&lt;/RecNum&gt;&lt;DisplayText&gt;&lt;style face="superscript"&gt;24,25&lt;/style&gt;&lt;/DisplayText&gt;&lt;record&gt;&lt;rec-number&gt;33&lt;/rec-number&gt;&lt;foreign-keys&gt;&lt;key app="EN" db-id="xfwrtxe0jd5drtev2xzvw2x1sa9fvrt29p5x" timestamp="1751738514"&gt;33&lt;/key&gt;&lt;/foreign-keys&gt;&lt;ref-type name="Journal Article"&gt;17&lt;/ref-type&gt;&lt;contributors&gt;&lt;authors&gt;&lt;author&gt;Sowbarnika, V&lt;/author&gt;&lt;author&gt;Aswathy, Raveendran K&lt;/author&gt;&lt;author&gt;Premanandh, K&lt;/author&gt;&lt;author&gt;Arulmozhi, M&lt;/author&gt;&lt;/authors&gt;&lt;/contributors&gt;&lt;titles&gt;&lt;title&gt;Post-Exposure Rabies Vaccine Compliance and Reasons for Non-Adherence-A Mixed Method Study in Puducherry&lt;/title&gt;&lt;/titles&gt;&lt;dates&gt;&lt;year&gt;2024&lt;/year&gt;&lt;/dates&gt;&lt;urls&gt;&lt;/urls&gt;&lt;/record&gt;&lt;/Cite&gt;&lt;Cite&gt;&lt;Author&gt;Subedi&lt;/Author&gt;&lt;Year&gt;2022&lt;/Year&gt;&lt;RecNum&gt;34&lt;/RecNum&gt;&lt;record&gt;&lt;rec-number&gt;34&lt;/rec-number&gt;&lt;foreign-keys&gt;&lt;key app="EN" db-id="xfwrtxe0jd5drtev2xzvw2x1sa9fvrt29p5x" timestamp="1751738558"&gt;34&lt;/key&gt;&lt;/foreign-keys&gt;&lt;ref-type name="Journal Article"&gt;17&lt;/ref-type&gt;&lt;contributors&gt;&lt;authors&gt;&lt;author&gt;Subedi, Deepak&lt;/author&gt;&lt;author&gt;Chandran, Deepak&lt;/author&gt;&lt;author&gt;Subedi, Sanju&lt;/author&gt;&lt;author&gt;Acharya, Krishna Prasad&lt;/author&gt;&lt;/authors&gt;&lt;/contributors&gt;&lt;titles&gt;&lt;title&gt;Ecological and socioeconomic factors in the occurrence of rabies: a forgotten scenario&lt;/title&gt;&lt;secondary-title&gt;Infectious Disease Reports&lt;/secondary-title&gt;&lt;/titles&gt;&lt;periodical&gt;&lt;full-title&gt;Infectious Disease Reports&lt;/full-title&gt;&lt;/periodical&gt;&lt;pages&gt;979-986&lt;/pages&gt;&lt;volume&gt;14&lt;/volume&gt;&lt;number&gt;6&lt;/number&gt;&lt;dates&gt;&lt;year&gt;2022&lt;/year&gt;&lt;/dates&gt;&lt;isbn&gt;2036-7449&lt;/isbn&gt;&lt;urls&gt;&lt;/urls&gt;&lt;/record&gt;&lt;/Cite&gt;&lt;/EndNote&gt;</w:instrText>
      </w:r>
      <w:r w:rsidR="001C5EE1" w:rsidRPr="00134126">
        <w:rPr>
          <w:rFonts w:ascii="Times New Roman" w:hAnsi="Times New Roman" w:cs="Times New Roman"/>
          <w:sz w:val="24"/>
          <w:szCs w:val="24"/>
          <w:rPrChange w:id="404" w:author="Sabrin Sultana" w:date="2025-07-07T21:55:00Z" w16du:dateUtc="2025-07-07T15:55:00Z">
            <w:rPr/>
          </w:rPrChange>
        </w:rPr>
        <w:fldChar w:fldCharType="separate"/>
      </w:r>
      <w:r w:rsidR="00C23B67" w:rsidRPr="00134126">
        <w:rPr>
          <w:rFonts w:ascii="Times New Roman" w:hAnsi="Times New Roman" w:cs="Times New Roman"/>
          <w:noProof/>
          <w:sz w:val="24"/>
          <w:szCs w:val="24"/>
          <w:vertAlign w:val="superscript"/>
          <w:rPrChange w:id="405" w:author="Sabrin Sultana" w:date="2025-07-07T21:55:00Z" w16du:dateUtc="2025-07-07T15:55:00Z">
            <w:rPr>
              <w:noProof/>
              <w:vertAlign w:val="superscript"/>
            </w:rPr>
          </w:rPrChange>
        </w:rPr>
        <w:t>24,25</w:t>
      </w:r>
      <w:r w:rsidR="001C5EE1" w:rsidRPr="00134126">
        <w:rPr>
          <w:rFonts w:ascii="Times New Roman" w:hAnsi="Times New Roman" w:cs="Times New Roman"/>
          <w:sz w:val="24"/>
          <w:szCs w:val="24"/>
          <w:rPrChange w:id="406" w:author="Sabrin Sultana" w:date="2025-07-07T21:55:00Z" w16du:dateUtc="2025-07-07T15:55:00Z">
            <w:rPr/>
          </w:rPrChange>
        </w:rPr>
        <w:fldChar w:fldCharType="end"/>
      </w:r>
      <w:r w:rsidRPr="00134126">
        <w:rPr>
          <w:rFonts w:ascii="Times New Roman" w:hAnsi="Times New Roman" w:cs="Times New Roman"/>
          <w:sz w:val="24"/>
          <w:szCs w:val="24"/>
        </w:rPr>
        <w:t>.</w:t>
      </w:r>
      <w:r w:rsidR="007A0EF5">
        <w:rPr>
          <w:rFonts w:ascii="Times New Roman" w:hAnsi="Times New Roman" w:cs="Times New Roman"/>
          <w:sz w:val="24"/>
          <w:szCs w:val="24"/>
        </w:rPr>
        <w:t xml:space="preserve"> </w:t>
      </w:r>
      <w:r w:rsidR="007A0EF5" w:rsidRPr="007A0EF5">
        <w:rPr>
          <w:rFonts w:ascii="Times New Roman" w:hAnsi="Times New Roman" w:cs="Times New Roman"/>
          <w:sz w:val="24"/>
          <w:szCs w:val="24"/>
        </w:rPr>
        <w:t>The finding that lower-income individuals are more compliant when PEP is free suggests that continued public funding for rabies prophylaxis is a vital strategy for achieving the national goal of eliminating dog-mediated human rabies by 2030</w:t>
      </w:r>
      <w:r w:rsidR="00CB30D8">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&lt;EndNote&gt;&lt;Cite&gt;&lt;Author&gt;Penjor&lt;/Author&gt;&lt;Year&gt;2020&lt;/Year&gt;&lt;RecNum&gt;35&lt;/RecNum&gt;&lt;DisplayText&gt;&lt;style face="superscript"&gt;26&lt;/style&gt;&lt;/DisplayText&gt;&lt;record&gt;&lt;rec-number&gt;35&lt;/rec-number&gt;&lt;foreign-keys&gt;&lt;key app="EN" db-id="xfwrtxe0jd5drtev2xzvw2x1sa9fvrt29p5x" timestamp="1751738634"&gt;35&lt;/key&gt;&lt;/foreign-keys&gt;&lt;ref-type name="Journal Article"&gt;17&lt;/ref-type&gt;&lt;contributors&gt;&lt;authors&gt;&lt;author&gt;Penjor, Kinley&lt;/author&gt;&lt;author&gt;Marquetoux, Nelly&lt;/author&gt;&lt;author&gt;Dorji, Chendu&lt;/author&gt;&lt;author&gt;Penjor, Kinley&lt;/author&gt;&lt;author&gt;Dorjee, Sithar&lt;/author&gt;&lt;author&gt;Dorjee, Chencho&lt;/author&gt;&lt;author&gt;Jolly, PD&lt;/author&gt;&lt;author&gt;Morris, RS&lt;/author&gt;&lt;author&gt;McKenzie, JS&lt;/author&gt;&lt;/authors&gt;&lt;/contributors&gt;&lt;titles&gt;&lt;title&gt;Evaluation of post-exposure prophylaxis practices to improve the cost-effectiveness of rabies control in human cases potentially exposed to rabies in southern Bhutan&lt;/title&gt;&lt;secondary-title&gt;BMC infectious diseases&lt;/secondary-title&gt;&lt;/titles&gt;&lt;periodical&gt;&lt;full-title&gt;BMC infectious diseases&lt;/full-title&gt;&lt;/periodical&gt;&lt;pages&gt;1-12&lt;/pages&gt;&lt;volume&gt;20&lt;/volume&gt;&lt;dates&gt;&lt;year&gt;2020&lt;/year&gt;&lt;/dates&gt;&lt;urls&gt;&lt;/urls&gt;&lt;/record&gt;&lt;/Cite&gt;&lt;/EndNote&gt;</w:instrText>
      </w:r>
      <w:r w:rsidR="00CB30D8">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26</w:t>
      </w:r>
      <w:r w:rsidR="00CB30D8">
        <w:rPr>
          <w:rFonts w:ascii="Times New Roman" w:hAnsi="Times New Roman" w:cs="Times New Roman"/>
          <w:sz w:val="24"/>
          <w:szCs w:val="24"/>
        </w:rPr>
        <w:fldChar w:fldCharType="end"/>
      </w:r>
      <w:r w:rsidR="007A0EF5" w:rsidRPr="007A0EF5">
        <w:rPr>
          <w:rFonts w:ascii="Times New Roman" w:hAnsi="Times New Roman" w:cs="Times New Roman"/>
          <w:sz w:val="24"/>
          <w:szCs w:val="24"/>
        </w:rPr>
        <w:t>. It underscores the importance of equitable access to essential health services, particularly for diseases that disproportionately affect vulnerable populations in low- and middle-income countries</w:t>
      </w:r>
      <w:r w:rsidR="00597FF7">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&lt;EndNote&gt;&lt;Cite&gt;&lt;Author&gt;Subedi&lt;/Author&gt;&lt;Year&gt;2022&lt;/Year&gt;&lt;RecNum&gt;36&lt;/RecNum&gt;&lt;DisplayText&gt;&lt;style face="superscript"&gt;25&lt;/style&gt;&lt;/DisplayText&gt;&lt;record&gt;&lt;rec-number&gt;36&lt;/rec-number&gt;&lt;foreign-keys&gt;&lt;key app="EN" db-id="xfwrtxe0jd5drtev2xzvw2x1sa9fvrt29p5x" timestamp="1751738714"&gt;36&lt;/key&gt;&lt;/foreign-keys&gt;&lt;ref-type name="Journal Article"&gt;17&lt;/ref-type&gt;&lt;contributors&gt;&lt;authors&gt;&lt;author&gt;Subedi, Deepak&lt;/author&gt;&lt;author&gt;Chandran, Deepak&lt;/author&gt;&lt;author&gt;Subedi, Sanju&lt;/author&gt;&lt;author&gt;Acharya, Krishna Prasad&lt;/author&gt;&lt;/authors&gt;&lt;/contributors&gt;&lt;titles&gt;&lt;title&gt;Ecological and socioeconomic factors in the occurrence of rabies: a forgotten scenario&lt;/title&gt;&lt;secondary-title&gt;Infectious Disease Reports&lt;/secondary-title&gt;&lt;/titles&gt;&lt;periodical&gt;&lt;full-title&gt;Infectious Disease Reports&lt;/full-title&gt;&lt;/periodical&gt;&lt;pages&gt;979-986&lt;/pages&gt;&lt;volume&gt;14&lt;/volume&gt;&lt;number&gt;6&lt;/number&gt;&lt;dates&gt;&lt;year&gt;2022&lt;/year&gt;&lt;/dates&gt;&lt;isbn&gt;2036-7449&lt;/isbn&gt;&lt;urls&gt;&lt;/urls&gt;&lt;/record&gt;&lt;/Cite&gt;&lt;/EndNote&gt;</w:instrText>
      </w:r>
      <w:r w:rsidR="00597FF7">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25</w:t>
      </w:r>
      <w:r w:rsidR="00597FF7">
        <w:rPr>
          <w:rFonts w:ascii="Times New Roman" w:hAnsi="Times New Roman" w:cs="Times New Roman"/>
          <w:sz w:val="24"/>
          <w:szCs w:val="24"/>
        </w:rPr>
        <w:fldChar w:fldCharType="end"/>
      </w:r>
      <w:r w:rsidR="007A0EF5" w:rsidRPr="007A0EF5">
        <w:rPr>
          <w:rFonts w:ascii="Times New Roman" w:hAnsi="Times New Roman" w:cs="Times New Roman"/>
          <w:sz w:val="24"/>
          <w:szCs w:val="24"/>
        </w:rPr>
        <w:t>.</w:t>
      </w:r>
    </w:p>
    <w:p w14:paraId="36F6B3D1" w14:textId="4D02C73D" w:rsidR="00ED03F4" w:rsidRDefault="00ED03F4" w:rsidP="00C93DD3">
      <w:pPr>
        <w:spacing w:line="360" w:lineRule="auto"/>
        <w:rPr>
          <w:rFonts w:ascii="Times New Roman" w:hAnsi="Times New Roman" w:cs="Times New Roman"/>
          <w:sz w:val="24"/>
          <w:szCs w:val="24"/>
        </w:rPr>
      </w:pPr>
      <w:r w:rsidRPr="00ED03F4">
        <w:rPr>
          <w:rFonts w:ascii="Times New Roman" w:hAnsi="Times New Roman" w:cs="Times New Roman"/>
          <w:sz w:val="24"/>
          <w:szCs w:val="24"/>
        </w:rPr>
        <w:t>Gender differences in compliance were significant, with female patients demonstrating higher adherence than males—findings consistent with previous research indicating that, in South Asia, women often exhibit greater attention to health-related guidelines and are more actively involved in household health decisions</w:t>
      </w:r>
      <w:r w:rsidR="00597FF7">
        <w:rPr>
          <w:rFonts w:ascii="Times New Roman" w:hAnsi="Times New Roman" w:cs="Times New Roman"/>
          <w:sz w:val="24"/>
          <w:szCs w:val="24"/>
        </w:rPr>
        <w:fldChar w:fldCharType="begin">
          <w:fldData xml:space="preserve">PEVuZE5vdGU+PENpdGU+PEF1dGhvcj5TdWJlZGk8L0F1dGhvcj48WWVhcj4yMDIyPC9ZZWFyPjxS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</w:fldData>
        </w:fldChar>
      </w:r>
      <w:r w:rsidR="00C23B67">
        <w:rPr>
          <w:rFonts w:ascii="Times New Roman" w:hAnsi="Times New Roman" w:cs="Times New Roman"/>
          <w:sz w:val="24"/>
          <w:szCs w:val="24"/>
        </w:rPr>
        <w:instrText xml:space="preserve"> ADDIN EN.CITE </w:instrText>
      </w:r>
      <w:r w:rsidR="00C23B67">
        <w:rPr>
          <w:rFonts w:ascii="Times New Roman" w:hAnsi="Times New Roman" w:cs="Times New Roman"/>
          <w:sz w:val="24"/>
          <w:szCs w:val="24"/>
        </w:rPr>
        <w:fldChar w:fldCharType="begin">
          <w:fldData xml:space="preserve">PEVuZE5vdGU+PENpdGU+PEF1dGhvcj5TdWJlZGk8L0F1dGhvcj48WWVhcj4yMDIyPC9ZZWFyPjxS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</w:fldData>
        </w:fldChar>
      </w:r>
      <w:r w:rsidR="00C23B67">
        <w:rPr>
          <w:rFonts w:ascii="Times New Roman" w:hAnsi="Times New Roman" w:cs="Times New Roman"/>
          <w:sz w:val="24"/>
          <w:szCs w:val="24"/>
        </w:rPr>
        <w:instrText xml:space="preserve"> ADDIN EN.CITE.DATA </w:instrText>
      </w:r>
      <w:r w:rsidR="00C23B67">
        <w:rPr>
          <w:rFonts w:ascii="Times New Roman" w:hAnsi="Times New Roman" w:cs="Times New Roman"/>
          <w:sz w:val="24"/>
          <w:szCs w:val="24"/>
        </w:rPr>
      </w:r>
      <w:r w:rsidR="00C23B67">
        <w:rPr>
          <w:rFonts w:ascii="Times New Roman" w:hAnsi="Times New Roman" w:cs="Times New Roman"/>
          <w:sz w:val="24"/>
          <w:szCs w:val="24"/>
        </w:rPr>
        <w:fldChar w:fldCharType="end"/>
      </w:r>
      <w:r w:rsidR="00597FF7">
        <w:rPr>
          <w:rFonts w:ascii="Times New Roman" w:hAnsi="Times New Roman" w:cs="Times New Roman"/>
          <w:sz w:val="24"/>
          <w:szCs w:val="24"/>
        </w:rPr>
      </w:r>
      <w:r w:rsidR="00597FF7">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15,25,27</w:t>
      </w:r>
      <w:r w:rsidR="00597FF7">
        <w:rPr>
          <w:rFonts w:ascii="Times New Roman" w:hAnsi="Times New Roman" w:cs="Times New Roman"/>
          <w:sz w:val="24"/>
          <w:szCs w:val="24"/>
        </w:rPr>
        <w:fldChar w:fldCharType="end"/>
      </w:r>
      <w:r w:rsidRPr="00ED03F4">
        <w:rPr>
          <w:rFonts w:ascii="Times New Roman" w:hAnsi="Times New Roman" w:cs="Times New Roman"/>
          <w:sz w:val="24"/>
          <w:szCs w:val="24"/>
        </w:rPr>
        <w:t>. However, this contrasts with broader gender norms in the region, where women may face reduced mobility or reliance on family decision-making for healthcare access. These conflicting influences—women’s heightened health vigilance versus cultural restrictions on their autonomy—underscore the need for further qualitative research to clarify how gender roles specifically impact PEP compliance in Bangladesh.</w:t>
      </w:r>
    </w:p>
    <w:p w14:paraId="308F182D" w14:textId="763767D8" w:rsidR="00502368" w:rsidRDefault="00C93DD3" w:rsidP="00C93DD3">
      <w:pPr>
        <w:spacing w:line="360" w:lineRule="auto"/>
        <w:rPr>
          <w:rFonts w:ascii="Times New Roman" w:hAnsi="Times New Roman" w:cs="Times New Roman"/>
          <w:sz w:val="24"/>
          <w:szCs w:val="24"/>
        </w:rPr>
      </w:pPr>
      <w:r w:rsidRPr="00C93DD3">
        <w:rPr>
          <w:rFonts w:ascii="Times New Roman" w:hAnsi="Times New Roman" w:cs="Times New Roman"/>
          <w:sz w:val="24"/>
          <w:szCs w:val="24"/>
        </w:rPr>
        <w:lastRenderedPageBreak/>
        <w:t>Geographic proximity to the treatment center emerged as a critical determinant of adherence. Patients residing within 10 km of the hospital were significantly more likely to complete PEP, underscoring the challenge posed by travel distance and associated costs, even in settings where treatment itself is free. Similar barriers related to geographical access have been documented in rabies-endemic regions worldwide</w:t>
      </w:r>
      <w:r w:rsidR="00C03BFC">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&lt;EndNote&gt;&lt;Cite&gt;&lt;Author&gt;Faust&lt;/Author&gt;&lt;Year&gt;2024&lt;/Year&gt;&lt;RecNum&gt;39&lt;/RecNum&gt;&lt;DisplayText&gt;&lt;style face="superscript"&gt;28,29&lt;/style&gt;&lt;/DisplayText&gt;&lt;record&gt;&lt;rec-number&gt;39&lt;/rec-number&gt;&lt;foreign-keys&gt;&lt;key app="EN" db-id="xfwrtxe0jd5drtev2xzvw2x1sa9fvrt29p5x" timestamp="1751738893"&gt;39&lt;/key&gt;&lt;/foreign-keys&gt;&lt;ref-type name="Journal Article"&gt;17&lt;/ref-type&gt;&lt;contributors&gt;&lt;authors&gt;&lt;author&gt;Faust, Aurélia&lt;/author&gt;&lt;author&gt;Ray, Nicolas&lt;/author&gt;&lt;/authors&gt;&lt;/contributors&gt;&lt;titles&gt;&lt;title&gt;Consequences of geographical accessibility to post-exposure treatment for rabies and snakebite in Africa: a mini review&lt;/title&gt;&lt;secondary-title&gt;Frontiers in Health Services&lt;/secondary-title&gt;&lt;/titles&gt;&lt;periodical&gt;&lt;full-title&gt;Frontiers in Health Services&lt;/full-title&gt;&lt;/periodical&gt;&lt;pages&gt;1309692&lt;/pages&gt;&lt;volume&gt;4&lt;/volume&gt;&lt;dates&gt;&lt;year&gt;2024&lt;/year&gt;&lt;/dates&gt;&lt;isbn&gt;2813-0146&lt;/isbn&gt;&lt;urls&gt;&lt;/urls&gt;&lt;/record&gt;&lt;/Cite&gt;&lt;Cite&gt;&lt;Author&gt;Ngaewgudrua&lt;/Author&gt;&lt;Year&gt;2024&lt;/Year&gt;&lt;RecNum&gt;40&lt;/RecNum&gt;&lt;record&gt;&lt;rec-number&gt;40&lt;/rec-number&gt;&lt;foreign-keys&gt;&lt;key app="EN" db-id="xfwrtxe0jd5drtev2xzvw2x1sa9fvrt29p5x" timestamp="1751738923"&gt;40&lt;/key&gt;&lt;/foreign-keys&gt;&lt;ref-type name="Journal Article"&gt;17&lt;/ref-type&gt;&lt;contributors&gt;&lt;authors&gt;&lt;author&gt;Ngaewgudrua, N&lt;/author&gt;&lt;author&gt;Laosupap, K&lt;/author&gt;&lt;/authors&gt;&lt;/contributors&gt;&lt;titles&gt;&lt;title&gt;Factors Influencing the Inadequacy of Rabies Post-Exposure Vaccination among Individuals in Yasothon Province&lt;/title&gt;&lt;secondary-title&gt;International Journal of Geoinformatics&lt;/secondary-title&gt;&lt;/titles&gt;&lt;periodical&gt;&lt;full-title&gt;International Journal of Geoinformatics&lt;/full-title&gt;&lt;/periodical&gt;&lt;pages&gt;65-74&lt;/pages&gt;&lt;volume&gt;20&lt;/volume&gt;&lt;number&gt;10&lt;/number&gt;&lt;dates&gt;&lt;year&gt;2024&lt;/year&gt;&lt;/dates&gt;&lt;isbn&gt;2673-0014&lt;/isbn&gt;&lt;urls&gt;&lt;/urls&gt;&lt;/record&gt;&lt;/Cite&gt;&lt;/EndNote&gt;</w:instrText>
      </w:r>
      <w:r w:rsidR="00C03BFC">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28,29</w:t>
      </w:r>
      <w:r w:rsidR="00C03BFC">
        <w:rPr>
          <w:rFonts w:ascii="Times New Roman" w:hAnsi="Times New Roman" w:cs="Times New Roman"/>
          <w:sz w:val="24"/>
          <w:szCs w:val="24"/>
        </w:rPr>
        <w:fldChar w:fldCharType="end"/>
      </w:r>
      <w:r w:rsidRPr="00C93DD3">
        <w:rPr>
          <w:rFonts w:ascii="Times New Roman" w:hAnsi="Times New Roman" w:cs="Times New Roman"/>
          <w:sz w:val="24"/>
          <w:szCs w:val="24"/>
        </w:rPr>
        <w:t>. Innovative solutions, including decentralizing PEP services and integrating rabies management into primary healthcare facilities, may help mitigate these challenges.</w:t>
      </w:r>
      <w:r w:rsidR="003A3372">
        <w:rPr>
          <w:rFonts w:ascii="Times New Roman" w:hAnsi="Times New Roman" w:cs="Times New Roman"/>
          <w:sz w:val="24"/>
          <w:szCs w:val="24"/>
        </w:rPr>
        <w:t xml:space="preserve"> </w:t>
      </w:r>
      <w:r w:rsidR="00502368" w:rsidRPr="00502368">
        <w:rPr>
          <w:rFonts w:ascii="Times New Roman" w:hAnsi="Times New Roman" w:cs="Times New Roman"/>
          <w:sz w:val="24"/>
          <w:szCs w:val="24"/>
        </w:rPr>
        <w:t>Moreover, targeted awareness campaigns that emphasize the importance of completing the full vaccination schedule, particularly for those living far from health facilities or those with higher incomes who might perceive fewer personal risks, are crucial. Educational initiatives should specifically address the common reasons for non-compliance, such as forgetting vaccine dates and work obligations, potentially through reminder systems like telephone calls or SMS messages, which have shown positive impacts on adherence</w:t>
      </w:r>
      <w:r w:rsidR="00DF39DF">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&lt;EndNote&gt;&lt;Cite&gt;&lt;Author&gt;Singh&lt;/Author&gt;&lt;Year&gt;2024&lt;/Year&gt;&lt;RecNum&gt;41&lt;/RecNum&gt;&lt;DisplayText&gt;&lt;style face="superscript"&gt;9&lt;/style&gt;&lt;/DisplayText&gt;&lt;record&gt;&lt;rec-number&gt;41&lt;/rec-number&gt;&lt;foreign-keys&gt;&lt;key app="EN" db-id="xfwrtxe0jd5drtev2xzvw2x1sa9fvrt29p5x" timestamp="1751738988"&gt;41&lt;/key&gt;&lt;/foreign-keys&gt;&lt;ref-type name="Journal Article"&gt;17&lt;/ref-type&gt;&lt;contributors&gt;&lt;authors&gt;&lt;author&gt;Singh, Aman Dev&lt;/author&gt;&lt;author&gt;Oberoi, Simmi&lt;/author&gt;&lt;author&gt;Kaler, Neha&lt;/author&gt;&lt;author&gt;Singh, Namrata&lt;/author&gt;&lt;author&gt;Kaur, Japneet&lt;/author&gt;&lt;author&gt;Vig, Ananya&lt;/author&gt;&lt;/authors&gt;&lt;/contributors&gt;&lt;titles&gt;&lt;title&gt;Effect of telephone reminders on adherence to anti-rabies vaccine amongst animal bite patients in North India: A randomised, single-blind, parallel-group, single-centre, interventional superiority trial&lt;/title&gt;&lt;secondary-title&gt;IJID regions&lt;/secondary-title&gt;&lt;/titles&gt;&lt;periodical&gt;&lt;full-title&gt;IJID regions&lt;/full-title&gt;&lt;/periodical&gt;&lt;pages&gt;100386&lt;/pages&gt;&lt;volume&gt;12&lt;/volume&gt;&lt;dates&gt;&lt;year&gt;2024&lt;/year&gt;&lt;/dates&gt;&lt;isbn&gt;2772-7076&lt;/isbn&gt;&lt;urls&gt;&lt;/urls&gt;&lt;/record&gt;&lt;/Cite&gt;&lt;/EndNote&gt;</w:instrText>
      </w:r>
      <w:r w:rsidR="00DF39DF">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9</w:t>
      </w:r>
      <w:r w:rsidR="00DF39DF">
        <w:rPr>
          <w:rFonts w:ascii="Times New Roman" w:hAnsi="Times New Roman" w:cs="Times New Roman"/>
          <w:sz w:val="24"/>
          <w:szCs w:val="24"/>
        </w:rPr>
        <w:fldChar w:fldCharType="end"/>
      </w:r>
      <w:r w:rsidR="00502368" w:rsidRPr="00502368">
        <w:rPr>
          <w:rFonts w:ascii="Times New Roman" w:hAnsi="Times New Roman" w:cs="Times New Roman"/>
          <w:sz w:val="24"/>
          <w:szCs w:val="24"/>
        </w:rPr>
        <w:t>.</w:t>
      </w:r>
    </w:p>
    <w:p w14:paraId="2EDDA137" w14:textId="0C34A54F" w:rsidR="00C93DD3" w:rsidRDefault="003A3372" w:rsidP="00C93DD3">
      <w:pPr>
        <w:spacing w:line="360" w:lineRule="auto"/>
        <w:rPr>
          <w:rFonts w:ascii="Times New Roman" w:hAnsi="Times New Roman" w:cs="Times New Roman"/>
          <w:sz w:val="24"/>
          <w:szCs w:val="24"/>
        </w:rPr>
      </w:pPr>
      <w:r w:rsidRPr="003A3372">
        <w:rPr>
          <w:rFonts w:ascii="Times New Roman" w:hAnsi="Times New Roman" w:cs="Times New Roman"/>
          <w:sz w:val="24"/>
          <w:szCs w:val="24"/>
        </w:rPr>
        <w:t>Additionally, being unfamiliar with the hospital prior to the visit and being informed about the facility by relatives or others were associated with higher compliance, suggesting that informal networks and the initial perceived novelty or criticality of the situation might enhance adherence</w:t>
      </w:r>
      <w:r w:rsidR="0008426C">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&lt;EndNote&gt;&lt;Cite&gt;&lt;Author&gt;Lu&lt;/Author&gt;&lt;Year&gt;2024&lt;/Year&gt;&lt;RecNum&gt;42&lt;/RecNum&gt;&lt;DisplayText&gt;&lt;style face="superscript"&gt;23&lt;/style&gt;&lt;/DisplayText&gt;&lt;record&gt;&lt;rec-number&gt;42&lt;/rec-number&gt;&lt;foreign-keys&gt;&lt;key app="EN" db-id="xfwrtxe0jd5drtev2xzvw2x1sa9fvrt29p5x" timestamp="1751745255"&gt;42&lt;/key&gt;&lt;/foreign-keys&gt;&lt;ref-type name="Journal Article"&gt;17&lt;/ref-type&gt;&lt;contributors&gt;&lt;authors&gt;&lt;author&gt;Lu, Ruiqi&lt;/author&gt;&lt;author&gt;Lin, Jinsheng&lt;/author&gt;&lt;author&gt;Zhou, Yang&lt;/author&gt;&lt;author&gt;Chen, Qian&lt;/author&gt;&lt;author&gt;Fan, Zaiying&lt;/author&gt;&lt;author&gt;Wu, Shuning&lt;/author&gt;&lt;author&gt;Qin, Pei&lt;/author&gt;&lt;author&gt;Li, Liping&lt;/author&gt;&lt;/authors&gt;&lt;/contributors&gt;&lt;titles&gt;&lt;title&gt;Rabies vaccination adherence and associated factors among rabies-exposed patients in Shenzhen, China: a hospital-based cross-sectional study&lt;/title&gt;&lt;secondary-title&gt;Epidemiology &amp;amp; Infection&lt;/secondary-title&gt;&lt;/titles&gt;&lt;periodical&gt;&lt;full-title&gt;Epidemiology &amp;amp; Infection&lt;/full-title&gt;&lt;/periodical&gt;&lt;pages&gt;e15&lt;/pages&gt;&lt;volume&gt;152&lt;/volume&gt;&lt;dates&gt;&lt;year&gt;2024&lt;/year&gt;&lt;/dates&gt;&lt;isbn&gt;0950-2688&lt;/isbn&gt;&lt;urls&gt;&lt;/urls&gt;&lt;/record&gt;&lt;/Cite&gt;&lt;/EndNote&gt;</w:instrText>
      </w:r>
      <w:r w:rsidR="0008426C">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23</w:t>
      </w:r>
      <w:r w:rsidR="0008426C">
        <w:rPr>
          <w:rFonts w:ascii="Times New Roman" w:hAnsi="Times New Roman" w:cs="Times New Roman"/>
          <w:sz w:val="24"/>
          <w:szCs w:val="24"/>
        </w:rPr>
        <w:fldChar w:fldCharType="end"/>
      </w:r>
      <w:r>
        <w:rPr>
          <w:rFonts w:ascii="Times New Roman" w:hAnsi="Times New Roman" w:cs="Times New Roman"/>
          <w:sz w:val="24"/>
          <w:szCs w:val="24"/>
        </w:rPr>
        <w:t>.</w:t>
      </w:r>
      <w:r w:rsidR="00390BE5">
        <w:rPr>
          <w:rFonts w:ascii="Times New Roman" w:hAnsi="Times New Roman" w:cs="Times New Roman"/>
          <w:sz w:val="24"/>
          <w:szCs w:val="24"/>
        </w:rPr>
        <w:t xml:space="preserve"> </w:t>
      </w:r>
      <w:r w:rsidR="00C93DD3" w:rsidRPr="00C93DD3">
        <w:rPr>
          <w:rFonts w:ascii="Times New Roman" w:hAnsi="Times New Roman" w:cs="Times New Roman"/>
          <w:sz w:val="24"/>
          <w:szCs w:val="24"/>
        </w:rPr>
        <w:t>Further qualitative research is warranted to explore these behavioral dynamics.</w:t>
      </w:r>
    </w:p>
    <w:p w14:paraId="21BAF347" w14:textId="6606E534" w:rsidR="00213038" w:rsidRDefault="00213038" w:rsidP="00213038">
      <w:pPr>
        <w:spacing w:line="360" w:lineRule="auto"/>
        <w:rPr>
          <w:rFonts w:ascii="Times New Roman" w:hAnsi="Times New Roman" w:cs="Times New Roman"/>
          <w:sz w:val="24"/>
          <w:szCs w:val="24"/>
        </w:rPr>
      </w:pPr>
      <w:r w:rsidRPr="00213038">
        <w:rPr>
          <w:rFonts w:ascii="Times New Roman" w:hAnsi="Times New Roman" w:cs="Times New Roman"/>
          <w:sz w:val="24"/>
          <w:szCs w:val="24"/>
        </w:rPr>
        <w:t>Exposure characteristics significantly influenced PEP compliance: patients with dog bites, multiple wounds, and unprovoked attacks demonstrated higher adherence to the vaccine schedule, likely due to heightened awareness of rabies risk—findings that resonate with studies from both Asia and Africa linking more severe exposures to better compliance</w:t>
      </w:r>
      <w:r w:rsidR="00A07464">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&lt;EndNote&gt;&lt;Cite&gt;&lt;Author&gt;Lu&lt;/Author&gt;&lt;Year&gt;2024&lt;/Year&gt;&lt;RecNum&gt;42&lt;/RecNum&gt;&lt;DisplayText&gt;&lt;style face="superscript"&gt;23,30&lt;/style&gt;&lt;/DisplayText&gt;&lt;record&gt;&lt;rec-number&gt;42&lt;/rec-number&gt;&lt;foreign-keys&gt;&lt;key app="EN" db-id="xfwrtxe0jd5drtev2xzvw2x1sa9fvrt29p5x" timestamp="1751745255"&gt;42&lt;/key&gt;&lt;/foreign-keys&gt;&lt;ref-type name="Journal Article"&gt;17&lt;/ref-type&gt;&lt;contributors&gt;&lt;authors&gt;&lt;author&gt;Lu, Ruiqi&lt;/author&gt;&lt;author&gt;Lin, Jinsheng&lt;/author&gt;&lt;author&gt;Zhou, Yang&lt;/author&gt;&lt;author&gt;Chen, Qian&lt;/author&gt;&lt;author&gt;Fan, Zaiying&lt;/author&gt;&lt;author&gt;Wu, Shuning&lt;/author&gt;&lt;author&gt;Qin, Pei&lt;/author&gt;&lt;author&gt;Li, Liping&lt;/author&gt;&lt;/authors&gt;&lt;/contributors&gt;&lt;titles&gt;&lt;title&gt;Rabies vaccination adherence and associated factors among rabies-exposed patients in Shenzhen, China: a hospital-based cross-sectional study&lt;/title&gt;&lt;secondary-title&gt;Epidemiology &amp;amp; Infection&lt;/secondary-title&gt;&lt;/titles&gt;&lt;periodical&gt;&lt;full-title&gt;Epidemiology &amp;amp; Infection&lt;/full-title&gt;&lt;/periodical&gt;&lt;pages&gt;e15&lt;/pages&gt;&lt;volume&gt;152&lt;/volume&gt;&lt;dates&gt;&lt;year&gt;2024&lt;/year&gt;&lt;/dates&gt;&lt;isbn&gt;0950-2688&lt;/isbn&gt;&lt;urls&gt;&lt;/urls&gt;&lt;/record&gt;&lt;/Cite&gt;&lt;Cite&gt;&lt;Author&gt;Marjiana&lt;/Author&gt;&lt;Year&gt;2021&lt;/Year&gt;&lt;RecNum&gt;43&lt;/RecNum&gt;&lt;record&gt;&lt;rec-number&gt;43&lt;/rec-number&gt;&lt;foreign-keys&gt;&lt;key app="EN" db-id="xfwrtxe0jd5drtev2xzvw2x1sa9fvrt29p5x" timestamp="1751745428"&gt;43&lt;/key&gt;&lt;/foreign-keys&gt;&lt;ref-type name="Journal Article"&gt;17&lt;/ref-type&gt;&lt;contributors&gt;&lt;authors&gt;&lt;author&gt;Marjiana, Tanti&lt;/author&gt;&lt;author&gt;Astari, Asti Melani&lt;/author&gt;&lt;author&gt;Zuhriyah, Lilik&lt;/author&gt;&lt;/authors&gt;&lt;/contributors&gt;&lt;titles&gt;&lt;title&gt;Systematic review of community efforts in early handling post-exposure prophylaxis cases of rabies animal bite transmission&lt;/title&gt;&lt;secondary-title&gt;International Journal of Public Health&lt;/secondary-title&gt;&lt;/titles&gt;&lt;periodical&gt;&lt;full-title&gt;International Journal of Public Health&lt;/full-title&gt;&lt;/periodical&gt;&lt;pages&gt;127-135&lt;/pages&gt;&lt;volume&gt;10&lt;/volume&gt;&lt;number&gt;1&lt;/number&gt;&lt;dates&gt;&lt;year&gt;2021&lt;/year&gt;&lt;/dates&gt;&lt;urls&gt;&lt;/urls&gt;&lt;/record&gt;&lt;/Cite&gt;&lt;/EndNote&gt;</w:instrText>
      </w:r>
      <w:r w:rsidR="00A07464">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23,30</w:t>
      </w:r>
      <w:r w:rsidR="00A07464">
        <w:rPr>
          <w:rFonts w:ascii="Times New Roman" w:hAnsi="Times New Roman" w:cs="Times New Roman"/>
          <w:sz w:val="24"/>
          <w:szCs w:val="24"/>
        </w:rPr>
        <w:fldChar w:fldCharType="end"/>
      </w:r>
      <w:r w:rsidRPr="00213038">
        <w:rPr>
          <w:rFonts w:ascii="Times New Roman" w:hAnsi="Times New Roman" w:cs="Times New Roman"/>
          <w:sz w:val="24"/>
          <w:szCs w:val="24"/>
        </w:rPr>
        <w:t>. Conversely, individuals presenting with scratches were less likely to complete the regimen, suggesting that minor injuries may be underestimated as a risk factor—an observation supported by research identifying inadequate perception of seriousness as a key driver of non-</w:t>
      </w:r>
      <w:del w:id="407" w:author="Sabrin Sultana" w:date="2025-07-07T21:57:00Z" w16du:dateUtc="2025-07-07T15:57:00Z">
        <w:r w:rsidRPr="00213038" w:rsidDel="00134126">
          <w:rPr>
            <w:rFonts w:ascii="Times New Roman" w:hAnsi="Times New Roman" w:cs="Times New Roman"/>
            <w:sz w:val="24"/>
            <w:szCs w:val="24"/>
          </w:rPr>
          <w:delText>compliance .</w:delText>
        </w:r>
      </w:del>
      <w:ins w:id="408" w:author="Sabrin Sultana" w:date="2025-07-07T21:57:00Z" w16du:dateUtc="2025-07-07T15:57:00Z">
        <w:r w:rsidR="00134126" w:rsidRPr="00213038">
          <w:rPr>
            <w:rFonts w:ascii="Times New Roman" w:hAnsi="Times New Roman" w:cs="Times New Roman"/>
            <w:sz w:val="24"/>
            <w:szCs w:val="24"/>
          </w:rPr>
          <w:t>compliance.</w:t>
        </w:r>
      </w:ins>
      <w:r w:rsidRPr="00213038">
        <w:rPr>
          <w:rFonts w:ascii="Times New Roman" w:hAnsi="Times New Roman" w:cs="Times New Roman"/>
          <w:sz w:val="24"/>
          <w:szCs w:val="24"/>
        </w:rPr>
        <w:t xml:space="preserve"> These results underscore the importance of targeted educational campaigns emphasizing that even seemingly minor exposures necessitate full PEP, in alignment with global public health recommendations</w:t>
      </w:r>
      <w:r w:rsidR="00424B6C">
        <w:rPr>
          <w:rFonts w:ascii="Times New Roman" w:hAnsi="Times New Roman" w:cs="Times New Roman"/>
          <w:sz w:val="24"/>
          <w:szCs w:val="24"/>
        </w:rPr>
        <w:fldChar w:fldCharType="begin"/>
      </w:r>
      <w:r w:rsidR="00424B6C">
        <w:rPr>
          <w:rFonts w:ascii="Times New Roman" w:hAnsi="Times New Roman" w:cs="Times New Roman"/>
          <w:sz w:val="24"/>
          <w:szCs w:val="24"/>
        </w:rPr>
        <w:instrText xml:space="preserve"> ADDIN EN.CITE &lt;EndNote&gt;&lt;Cite&gt;&lt;Author&gt;Liu&lt;/Author&gt;&lt;Year&gt;2017&lt;/Year&gt;&lt;RecNum&gt;44&lt;/RecNum&gt;&lt;DisplayText&gt;&lt;style face="superscript"&gt;31&lt;/style&gt;&lt;/DisplayText&gt;&lt;record&gt;&lt;rec-number&gt;44&lt;/rec-number&gt;&lt;foreign-keys&gt;&lt;key app="EN" db-id="xfwrtxe0jd5drtev2xzvw2x1sa9fvrt29p5x" timestamp="1751745490"&gt;44&lt;/key&gt;&lt;/foreign-keys&gt;&lt;ref-type name="Journal Article"&gt;17&lt;/ref-type&gt;&lt;contributors&gt;&lt;authors&gt;&lt;author&gt;Liu, Qiaoyan&lt;/author&gt;&lt;author&gt;Wang, Xiaojun&lt;/author&gt;&lt;author&gt;Liu, Bing&lt;/author&gt;&lt;author&gt;Gong, Yanhong&lt;/author&gt;&lt;author&gt;Mkandawire, Naomie&lt;/author&gt;&lt;author&gt;Li, Wenzhen&lt;/author&gt;&lt;author&gt;Fu, Wenning&lt;/author&gt;&lt;author&gt;Li, Liqing&lt;/author&gt;&lt;author&gt;Gan, Yong&lt;/author&gt;&lt;author&gt;Shi, Jun&lt;/author&gt;&lt;/authors&gt;&lt;/contributors&gt;&lt;titles&gt;&lt;title&gt;Improper wound treatment and delay of rabies post-exposure prophylaxis of animal bite victims in China: Prevalence and determinants&lt;/title&gt;&lt;secondary-title&gt;PLoS neglected tropical diseases&lt;/secondary-title&gt;&lt;/titles&gt;&lt;periodical&gt;&lt;full-title&gt;PLOS Neglected Tropical Diseases&lt;/full-title&gt;&lt;/periodical&gt;&lt;pages&gt;e0005663&lt;/pages&gt;&lt;volume&gt;11&lt;/volume&gt;&lt;number&gt;7&lt;/number&gt;&lt;dates&gt;&lt;year&gt;2017&lt;/year&gt;&lt;/dates&gt;&lt;isbn&gt;1935-2735&lt;/isbn&gt;&lt;urls&gt;&lt;/urls&gt;&lt;/record&gt;&lt;/Cite&gt;&lt;/EndNote&gt;</w:instrText>
      </w:r>
      <w:r w:rsidR="00424B6C">
        <w:rPr>
          <w:rFonts w:ascii="Times New Roman" w:hAnsi="Times New Roman" w:cs="Times New Roman"/>
          <w:sz w:val="24"/>
          <w:szCs w:val="24"/>
        </w:rPr>
        <w:fldChar w:fldCharType="separate"/>
      </w:r>
      <w:r w:rsidR="00424B6C" w:rsidRPr="00424B6C">
        <w:rPr>
          <w:rFonts w:ascii="Times New Roman" w:hAnsi="Times New Roman" w:cs="Times New Roman"/>
          <w:noProof/>
          <w:sz w:val="24"/>
          <w:szCs w:val="24"/>
          <w:vertAlign w:val="superscript"/>
        </w:rPr>
        <w:t>31</w:t>
      </w:r>
      <w:r w:rsidR="00424B6C">
        <w:rPr>
          <w:rFonts w:ascii="Times New Roman" w:hAnsi="Times New Roman" w:cs="Times New Roman"/>
          <w:sz w:val="24"/>
          <w:szCs w:val="24"/>
        </w:rPr>
        <w:fldChar w:fldCharType="end"/>
      </w:r>
      <w:r w:rsidRPr="00213038">
        <w:rPr>
          <w:rFonts w:ascii="Times New Roman" w:hAnsi="Times New Roman" w:cs="Times New Roman"/>
          <w:sz w:val="24"/>
          <w:szCs w:val="24"/>
        </w:rPr>
        <w:t>.</w:t>
      </w:r>
      <w:r w:rsidR="004F7E63">
        <w:rPr>
          <w:rFonts w:ascii="Times New Roman" w:hAnsi="Times New Roman" w:cs="Times New Roman"/>
          <w:sz w:val="24"/>
          <w:szCs w:val="24"/>
        </w:rPr>
        <w:t xml:space="preserve"> </w:t>
      </w:r>
      <w:r w:rsidR="004F7E63" w:rsidRPr="004F7E63">
        <w:rPr>
          <w:rFonts w:ascii="Times New Roman" w:hAnsi="Times New Roman" w:cs="Times New Roman"/>
          <w:sz w:val="24"/>
          <w:szCs w:val="24"/>
        </w:rPr>
        <w:t>Category III wounds, which are severe, also correlated with increased compliance, reinforcing the idea that higher perceived risk drives better adherence</w:t>
      </w:r>
      <w:r w:rsidR="000643CA">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&lt;EndNote&gt;&lt;Cite&gt;&lt;Author&gt;Li&lt;/Author&gt;&lt;Year&gt;2021&lt;/Year&gt;&lt;RecNum&gt;45&lt;/RecNum&gt;&lt;DisplayText&gt;&lt;style face="superscript"&gt;13,32&lt;/style&gt;&lt;/DisplayText&gt;&lt;record&gt;&lt;rec-number&gt;45&lt;/rec-number&gt;&lt;foreign-keys&gt;&lt;key app="EN" db-id="xfwrtxe0jd5drtev2xzvw2x1sa9fvrt29p5x" timestamp="1751746791"&gt;45&lt;/key&gt;&lt;/foreign-keys&gt;&lt;ref-type name="Journal Article"&gt;17&lt;/ref-type&gt;&lt;contributors&gt;&lt;authors&gt;&lt;author&gt;Li, Dandan&lt;/author&gt;&lt;author&gt;Liao, Hanlin&lt;/author&gt;&lt;author&gt;Chen, Fan&lt;/author&gt;&lt;author&gt;Jiang, Qingqing&lt;/author&gt;&lt;author&gt;Wang, Tiantian&lt;/author&gt;&lt;author&gt;Lu, Zuxun&lt;/author&gt;&lt;author&gt;Liu, Qiaoyan&lt;/author&gt;&lt;author&gt;Cao, Shiyi&lt;/author&gt;&lt;/authors&gt;&lt;/contributors&gt;&lt;titles&gt;&lt;title&gt;The wound severity of animal bite victims visiting rabies prevention clinics and the influencing factors in Central China: a cross-sectional investigation&lt;/title&gt;&lt;secondary-title&gt;BMC public health&lt;/secondary-title&gt;&lt;/titles&gt;&lt;periodical&gt;&lt;full-title&gt;BMC public health&lt;/full-title&gt;&lt;/periodical&gt;&lt;pages&gt;1-7&lt;/pages&gt;&lt;volume&gt;21&lt;/volume&gt;&lt;dates&gt;&lt;year&gt;2021&lt;/year&gt;&lt;/dates&gt;&lt;urls&gt;&lt;/urls&gt;&lt;/record&gt;&lt;/Cite&gt;&lt;Cite&gt;&lt;Author&gt;Shi&lt;/Author&gt;&lt;Year&gt;2020&lt;/Year&gt;&lt;RecNum&gt;46&lt;/RecNum&gt;&lt;record&gt;&lt;rec-number&gt;46&lt;/rec-number&gt;&lt;foreign-keys&gt;&lt;key app="EN" db-id="xfwrtxe0jd5drtev2xzvw2x1sa9fvrt29p5x" timestamp="1751746909"&gt;46&lt;/key&gt;&lt;/foreign-keys&gt;&lt;ref-type name="Journal Article"&gt;17&lt;/ref-type&gt;&lt;contributors&gt;&lt;authors&gt;&lt;author&gt;Shi, Tony&lt;/author&gt;&lt;author&gt;Dunham, Eleanor F&lt;/author&gt;&lt;author&gt;Nyland, Jennifer E&lt;/author&gt;&lt;/authors&gt;&lt;/contributors&gt;&lt;titles&gt;&lt;title&gt;Rabies vaccination compliance and reasons for incompletion&lt;/title&gt;&lt;secondary-title&gt;Western Journal of Emergency Medicine&lt;/secondary-title&gt;&lt;/titles&gt;&lt;periodical&gt;&lt;full-title&gt;Western Journal of Emergency Medicine&lt;/full-title&gt;&lt;/periodical&gt;&lt;pages&gt;918&lt;/pages&gt;&lt;volume&gt;21&lt;/volume&gt;&lt;number&gt;4&lt;/number&gt;&lt;dates&gt;&lt;year&gt;2020&lt;/year&gt;&lt;/dates&gt;&lt;urls&gt;&lt;/urls&gt;&lt;/record&gt;&lt;/Cite&gt;&lt;/EndNote&gt;</w:instrText>
      </w:r>
      <w:r w:rsidR="000643CA">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13,32</w:t>
      </w:r>
      <w:r w:rsidR="000643CA">
        <w:rPr>
          <w:rFonts w:ascii="Times New Roman" w:hAnsi="Times New Roman" w:cs="Times New Roman"/>
          <w:sz w:val="24"/>
          <w:szCs w:val="24"/>
        </w:rPr>
        <w:fldChar w:fldCharType="end"/>
      </w:r>
      <w:r w:rsidR="004F7E63" w:rsidRPr="004F7E63">
        <w:rPr>
          <w:rFonts w:ascii="Times New Roman" w:hAnsi="Times New Roman" w:cs="Times New Roman"/>
          <w:sz w:val="24"/>
          <w:szCs w:val="24"/>
        </w:rPr>
        <w:t>. Prompt wound care, specifically washing with soap and water, was strongly associated with better adherence, indicating that proactive initial self-care aligns with greater overall compliance to the full treatment protocol</w:t>
      </w:r>
      <w:r w:rsidR="003F2DC2">
        <w:rPr>
          <w:rFonts w:ascii="Times New Roman" w:hAnsi="Times New Roman" w:cs="Times New Roman"/>
          <w:sz w:val="24"/>
          <w:szCs w:val="24"/>
        </w:rPr>
        <w:fldChar w:fldCharType="begin"/>
      </w:r>
      <w:r w:rsidR="00D85FD7">
        <w:rPr>
          <w:rFonts w:ascii="Times New Roman" w:hAnsi="Times New Roman" w:cs="Times New Roman"/>
          <w:sz w:val="24"/>
          <w:szCs w:val="24"/>
        </w:rPr>
        <w:instrText xml:space="preserve"> ADDIN EN.CITE &lt;EndNote&gt;&lt;Cite&gt;&lt;Author&gt;Rao&lt;/Author&gt;&lt;Year&gt;2022&lt;/Year&gt;&lt;RecNum&gt;47&lt;/RecNum&gt;&lt;DisplayText&gt;&lt;style face="superscript"&gt;33,34&lt;/style&gt;&lt;/DisplayText&gt;&lt;record&gt;&lt;rec-number&gt;47&lt;/rec-number&gt;&lt;foreign-keys&gt;&lt;key app="EN" db-id="xfwrtxe0jd5drtev2xzvw2x1sa9fvrt29p5x" timestamp="1751747217"&gt;47&lt;/key&gt;&lt;/foreign-keys&gt;&lt;ref-type name="Journal Article"&gt;17&lt;/ref-type&gt;&lt;contributors&gt;&lt;authors&gt;&lt;author&gt;Rao, Agam K&lt;/author&gt;&lt;/authors&gt;&lt;/contributors&gt;&lt;titles&gt;&lt;title&gt;Use of a modified preexposure prophylaxis vaccination schedule to prevent human rabies: recommendations of the advisory committee on immunization practices—United States, 2022&lt;/title&gt;&lt;secondary-title&gt;MMWR. Morbidity and Mortality Weekly Report&lt;/secondary-title&gt;&lt;/titles&gt;&lt;periodical&gt;&lt;full-title&gt;MMWR. Morbidity and Mortality Weekly Report&lt;/full-title&gt;&lt;/periodical&gt;&lt;volume&gt;71&lt;/volume&gt;&lt;dates&gt;&lt;year&gt;2022&lt;/year&gt;&lt;/dates&gt;&lt;urls&gt;&lt;/urls&gt;&lt;/record&gt;&lt;/Cite&gt;&lt;Cite&gt;&lt;Author&gt;Baker&lt;/Author&gt;&lt;Year&gt;2023&lt;/Year&gt;&lt;RecNum&gt;48&lt;/RecNum&gt;&lt;record&gt;&lt;rec-number&gt;48&lt;/rec-number&gt;&lt;foreign-keys&gt;&lt;key app="EN" db-id="xfwrtxe0jd5drtev2xzvw2x1sa9fvrt29p5x" timestamp="1751747284"&gt;48&lt;/key&gt;&lt;/foreign-keys&gt;&lt;ref-type name="Journal Article"&gt;17&lt;/ref-type&gt;&lt;contributors&gt;&lt;authors&gt;&lt;author&gt;Baker, Sarah E&lt;/author&gt;&lt;author&gt;Ross, Yasmeen B&lt;/author&gt;&lt;author&gt;Ellison, James A&lt;/author&gt;&lt;author&gt;Monroe, Benjamin P&lt;/author&gt;&lt;author&gt;Orciari, Lillian A&lt;/author&gt;&lt;author&gt;Petersen, Brett W&lt;/author&gt;&lt;author&gt;Rao, Agam K&lt;/author&gt;&lt;author&gt;Wallace, Ryan M&lt;/author&gt;&lt;/authors&gt;&lt;/contributors&gt;&lt;titles&gt;&lt;title&gt;Rabies experts on demand: A cross‐sectional study describing the use of a rabies telehealth service&lt;/title&gt;&lt;secondary-title&gt;Public health challenges&lt;/secondary-title&gt;&lt;/titles&gt;&lt;periodical&gt;&lt;full-title&gt;Public health challenges&lt;/full-title&gt;&lt;/periodical&gt;&lt;pages&gt;e109&lt;/pages&gt;&lt;volume&gt;2&lt;/volume&gt;&lt;number&gt;3&lt;/number&gt;&lt;dates&gt;&lt;year&gt;2023&lt;/year&gt;&lt;/dates&gt;&lt;isbn&gt;2769-2450&lt;/isbn&gt;&lt;urls&gt;&lt;/urls&gt;&lt;/record&gt;&lt;/Cite&gt;&lt;/EndNote&gt;</w:instrText>
      </w:r>
      <w:r w:rsidR="003F2DC2">
        <w:rPr>
          <w:rFonts w:ascii="Times New Roman" w:hAnsi="Times New Roman" w:cs="Times New Roman"/>
          <w:sz w:val="24"/>
          <w:szCs w:val="24"/>
        </w:rPr>
        <w:fldChar w:fldCharType="separate"/>
      </w:r>
      <w:r w:rsidR="00D85FD7" w:rsidRPr="00D85FD7">
        <w:rPr>
          <w:rFonts w:ascii="Times New Roman" w:hAnsi="Times New Roman" w:cs="Times New Roman"/>
          <w:noProof/>
          <w:sz w:val="24"/>
          <w:szCs w:val="24"/>
          <w:vertAlign w:val="superscript"/>
        </w:rPr>
        <w:t>33,34</w:t>
      </w:r>
      <w:r w:rsidR="003F2DC2">
        <w:rPr>
          <w:rFonts w:ascii="Times New Roman" w:hAnsi="Times New Roman" w:cs="Times New Roman"/>
          <w:sz w:val="24"/>
          <w:szCs w:val="24"/>
        </w:rPr>
        <w:fldChar w:fldCharType="end"/>
      </w:r>
      <w:r w:rsidR="004F7E63" w:rsidRPr="004F7E63">
        <w:rPr>
          <w:rFonts w:ascii="Times New Roman" w:hAnsi="Times New Roman" w:cs="Times New Roman"/>
          <w:sz w:val="24"/>
          <w:szCs w:val="24"/>
        </w:rPr>
        <w:t>.</w:t>
      </w:r>
    </w:p>
    <w:p w14:paraId="6B6070CF" w14:textId="31565906" w:rsidR="005F6567" w:rsidRPr="00213038" w:rsidRDefault="00A62331" w:rsidP="00213038">
      <w:pPr>
        <w:spacing w:line="360" w:lineRule="auto"/>
        <w:rPr>
          <w:rFonts w:ascii="Times New Roman" w:hAnsi="Times New Roman" w:cs="Times New Roman"/>
          <w:sz w:val="24"/>
          <w:szCs w:val="24"/>
        </w:rPr>
      </w:pPr>
      <w:r w:rsidRPr="00A62331">
        <w:rPr>
          <w:rFonts w:ascii="Times New Roman" w:hAnsi="Times New Roman" w:cs="Times New Roman"/>
          <w:sz w:val="24"/>
          <w:szCs w:val="24"/>
        </w:rPr>
        <w:lastRenderedPageBreak/>
        <w:t>For clinical practice, the study reinforces the need for clinicians to provide comprehensive counseling at the initial visit, detailing the importance of full adherence, the specific schedule, and potential consequences of non-compliance, especially for those with less severe perceived exposures or single bites</w:t>
      </w:r>
      <w:r w:rsidR="00050576">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&lt;EndNote&gt;&lt;Cite&gt;&lt;Author&gt;Penjor&lt;/Author&gt;&lt;Year&gt;2020&lt;/Year&gt;&lt;RecNum&gt;49&lt;/RecNum&gt;&lt;DisplayText&gt;&lt;style face="superscript"&gt;26&lt;/style&gt;&lt;/DisplayText&gt;&lt;record&gt;&lt;rec-number&gt;49&lt;/rec-number&gt;&lt;foreign-keys&gt;&lt;key app="EN" db-id="xfwrtxe0jd5drtev2xzvw2x1sa9fvrt29p5x" timestamp="1751747365"&gt;49&lt;/key&gt;&lt;/foreign-keys&gt;&lt;ref-type name="Journal Article"&gt;17&lt;/ref-type&gt;&lt;contributors&gt;&lt;authors&gt;&lt;author&gt;Penjor, Kinley&lt;/author&gt;&lt;author&gt;Marquetoux, Nelly&lt;/author&gt;&lt;author&gt;Dorji, Chendu&lt;/author&gt;&lt;author&gt;Penjor, Kinley&lt;/author&gt;&lt;author&gt;Dorjee, Sithar&lt;/author&gt;&lt;author&gt;Dorjee, Chencho&lt;/author&gt;&lt;author&gt;Jolly, PD&lt;/author&gt;&lt;author&gt;Morris, RS&lt;/author&gt;&lt;author&gt;McKenzie, JS&lt;/author&gt;&lt;/authors&gt;&lt;/contributors&gt;&lt;titles&gt;&lt;title&gt;Evaluation of post-exposure prophylaxis practices to improve the cost-effectiveness of rabies control in human cases potentially exposed to rabies in southern Bhutan&lt;/title&gt;&lt;secondary-title&gt;BMC infectious diseases&lt;/secondary-title&gt;&lt;/titles&gt;&lt;periodical&gt;&lt;full-title&gt;BMC infectious diseases&lt;/full-title&gt;&lt;/periodical&gt;&lt;pages&gt;1-12&lt;/pages&gt;&lt;volume&gt;20&lt;/volume&gt;&lt;dates&gt;&lt;year&gt;2020&lt;/year&gt;&lt;/dates&gt;&lt;urls&gt;&lt;/urls&gt;&lt;/record&gt;&lt;/Cite&gt;&lt;/EndNote&gt;</w:instrText>
      </w:r>
      <w:r w:rsidR="00050576">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26</w:t>
      </w:r>
      <w:r w:rsidR="00050576">
        <w:rPr>
          <w:rFonts w:ascii="Times New Roman" w:hAnsi="Times New Roman" w:cs="Times New Roman"/>
          <w:sz w:val="24"/>
          <w:szCs w:val="24"/>
        </w:rPr>
        <w:fldChar w:fldCharType="end"/>
      </w:r>
      <w:r w:rsidRPr="00A62331">
        <w:rPr>
          <w:rFonts w:ascii="Times New Roman" w:hAnsi="Times New Roman" w:cs="Times New Roman"/>
          <w:sz w:val="24"/>
          <w:szCs w:val="24"/>
        </w:rPr>
        <w:t>. Enhanced communication strategies, perhaps leveraging community health workers or digital reminders, are necessary to bridge the gap in awareness and counteract the effect of vaccine fatigue, particularly for later doses</w:t>
      </w:r>
      <w:r w:rsidR="00BF6FBC">
        <w:rPr>
          <w:rFonts w:ascii="Times New Roman" w:hAnsi="Times New Roman" w:cs="Times New Roman"/>
          <w:sz w:val="24"/>
          <w:szCs w:val="24"/>
        </w:rPr>
        <w:fldChar w:fldCharType="begin"/>
      </w:r>
      <w:r w:rsidR="00C23B67">
        <w:rPr>
          <w:rFonts w:ascii="Times New Roman" w:hAnsi="Times New Roman" w:cs="Times New Roman"/>
          <w:sz w:val="24"/>
          <w:szCs w:val="24"/>
        </w:rPr>
        <w:instrText xml:space="preserve"> ADDIN EN.CITE &lt;EndNote&gt;&lt;Cite&gt;&lt;Author&gt;Singh&lt;/Author&gt;&lt;Year&gt;2024&lt;/Year&gt;&lt;RecNum&gt;50&lt;/RecNum&gt;&lt;DisplayText&gt;&lt;style face="superscript"&gt;9&lt;/style&gt;&lt;/DisplayText&gt;&lt;record&gt;&lt;rec-number&gt;50&lt;/rec-number&gt;&lt;foreign-keys&gt;&lt;key app="EN" db-id="xfwrtxe0jd5drtev2xzvw2x1sa9fvrt29p5x" timestamp="1751747425"&gt;50&lt;/key&gt;&lt;/foreign-keys&gt;&lt;ref-type name="Journal Article"&gt;17&lt;/ref-type&gt;&lt;contributors&gt;&lt;authors&gt;&lt;author&gt;Singh, Aman Dev&lt;/author&gt;&lt;author&gt;Oberoi, Simmi&lt;/author&gt;&lt;author&gt;Kaler, Neha&lt;/author&gt;&lt;author&gt;Singh, Namrata&lt;/author&gt;&lt;author&gt;Kaur, Japneet&lt;/author&gt;&lt;author&gt;Vig, Ananya&lt;/author&gt;&lt;/authors&gt;&lt;/contributors&gt;&lt;titles&gt;&lt;title&gt;Effect of telephone reminders on adherence to anti-rabies vaccine amongst animal bite patients in North India: A randomised, single-blind, parallel-group, single-centre, interventional superiority trial&lt;/title&gt;&lt;secondary-title&gt;IJID regions&lt;/secondary-title&gt;&lt;/titles&gt;&lt;periodical&gt;&lt;full-title&gt;IJID regions&lt;/full-title&gt;&lt;/periodical&gt;&lt;pages&gt;100386&lt;/pages&gt;&lt;volume&gt;12&lt;/volume&gt;&lt;dates&gt;&lt;year&gt;2024&lt;/year&gt;&lt;/dates&gt;&lt;isbn&gt;2772-7076&lt;/isbn&gt;&lt;urls&gt;&lt;/urls&gt;&lt;/record&gt;&lt;/Cite&gt;&lt;/EndNote&gt;</w:instrText>
      </w:r>
      <w:r w:rsidR="00BF6FBC">
        <w:rPr>
          <w:rFonts w:ascii="Times New Roman" w:hAnsi="Times New Roman" w:cs="Times New Roman"/>
          <w:sz w:val="24"/>
          <w:szCs w:val="24"/>
        </w:rPr>
        <w:fldChar w:fldCharType="separate"/>
      </w:r>
      <w:r w:rsidR="00C23B67" w:rsidRPr="00C23B67">
        <w:rPr>
          <w:rFonts w:ascii="Times New Roman" w:hAnsi="Times New Roman" w:cs="Times New Roman"/>
          <w:noProof/>
          <w:sz w:val="24"/>
          <w:szCs w:val="24"/>
          <w:vertAlign w:val="superscript"/>
        </w:rPr>
        <w:t>9</w:t>
      </w:r>
      <w:r w:rsidR="00BF6FBC">
        <w:rPr>
          <w:rFonts w:ascii="Times New Roman" w:hAnsi="Times New Roman" w:cs="Times New Roman"/>
          <w:sz w:val="24"/>
          <w:szCs w:val="24"/>
        </w:rPr>
        <w:fldChar w:fldCharType="end"/>
      </w:r>
      <w:r w:rsidRPr="00A62331">
        <w:rPr>
          <w:rFonts w:ascii="Times New Roman" w:hAnsi="Times New Roman" w:cs="Times New Roman"/>
          <w:sz w:val="24"/>
          <w:szCs w:val="24"/>
        </w:rPr>
        <w:t>.</w:t>
      </w:r>
    </w:p>
    <w:p w14:paraId="1730DF6E" w14:textId="41FC64D9" w:rsidR="00C93DD3" w:rsidRPr="00C93DD3" w:rsidRDefault="006330B5" w:rsidP="00C93DD3">
      <w:pPr>
        <w:spacing w:line="360" w:lineRule="auto"/>
        <w:rPr>
          <w:rFonts w:ascii="Times New Roman" w:hAnsi="Times New Roman" w:cs="Times New Roman"/>
          <w:sz w:val="24"/>
          <w:szCs w:val="24"/>
        </w:rPr>
      </w:pPr>
      <w:r w:rsidRPr="006330B5">
        <w:rPr>
          <w:rFonts w:ascii="Times New Roman" w:hAnsi="Times New Roman" w:cs="Times New Roman"/>
          <w:sz w:val="24"/>
          <w:szCs w:val="24"/>
        </w:rPr>
        <w:t>While this study provides valuable insights, it has several limitations that warrant consideration.</w:t>
      </w:r>
      <w:r>
        <w:rPr>
          <w:rFonts w:ascii="Times New Roman" w:hAnsi="Times New Roman" w:cs="Times New Roman"/>
          <w:sz w:val="24"/>
          <w:szCs w:val="24"/>
        </w:rPr>
        <w:t xml:space="preserve"> </w:t>
      </w:r>
      <w:r w:rsidR="00C93DD3" w:rsidRPr="00C93DD3">
        <w:rPr>
          <w:rFonts w:ascii="Times New Roman" w:hAnsi="Times New Roman" w:cs="Times New Roman"/>
          <w:sz w:val="24"/>
          <w:szCs w:val="24"/>
        </w:rPr>
        <w:t xml:space="preserve">Being hospital-based, the findings may not represent individuals who </w:t>
      </w:r>
      <w:r w:rsidR="00965CFF" w:rsidRPr="00C93DD3">
        <w:rPr>
          <w:rFonts w:ascii="Times New Roman" w:hAnsi="Times New Roman" w:cs="Times New Roman"/>
          <w:sz w:val="24"/>
          <w:szCs w:val="24"/>
        </w:rPr>
        <w:t>are never</w:t>
      </w:r>
      <w:r w:rsidR="00C93DD3" w:rsidRPr="00C93DD3">
        <w:rPr>
          <w:rFonts w:ascii="Times New Roman" w:hAnsi="Times New Roman" w:cs="Times New Roman"/>
          <w:sz w:val="24"/>
          <w:szCs w:val="24"/>
        </w:rPr>
        <w:t xml:space="preserve"> present for treatment, potentially underestimating noncompliance in the broader population. </w:t>
      </w:r>
      <w:r w:rsidR="00C172FB" w:rsidRPr="00C172FB">
        <w:rPr>
          <w:rFonts w:ascii="Times New Roman" w:hAnsi="Times New Roman" w:cs="Times New Roman"/>
          <w:sz w:val="24"/>
          <w:szCs w:val="24"/>
        </w:rPr>
        <w:t xml:space="preserve">While IDH serves as a national referral center, it might attract a specific demographic that is already more motivated or able to travel for specialized care. </w:t>
      </w:r>
      <w:r w:rsidR="00C93DD3" w:rsidRPr="00C93DD3">
        <w:rPr>
          <w:rFonts w:ascii="Times New Roman" w:hAnsi="Times New Roman" w:cs="Times New Roman"/>
          <w:sz w:val="24"/>
          <w:szCs w:val="24"/>
        </w:rPr>
        <w:t>Self-reported data on reasons for delay and adherence are susceptible to recall and social desirability biases. Additionally, while several associations were statistically significant, causal inferences cannot be definitively established due to the observational study design.</w:t>
      </w:r>
    </w:p>
    <w:p w14:paraId="3664B9F1" w14:textId="77777777" w:rsidR="008B70AE" w:rsidRPr="008B70AE" w:rsidRDefault="008B70AE" w:rsidP="008B70AE">
      <w:pPr>
        <w:spacing w:line="360" w:lineRule="auto"/>
        <w:rPr>
          <w:rFonts w:ascii="Times New Roman" w:hAnsi="Times New Roman" w:cs="Times New Roman"/>
          <w:sz w:val="24"/>
          <w:szCs w:val="24"/>
        </w:rPr>
      </w:pPr>
      <w:r w:rsidRPr="008B70AE">
        <w:rPr>
          <w:rFonts w:ascii="Times New Roman" w:hAnsi="Times New Roman" w:cs="Times New Roman"/>
          <w:sz w:val="24"/>
          <w:szCs w:val="24"/>
        </w:rPr>
        <w:t>This study highlights ongoing challenges in achieving full compliance with the WHO-recommended rabies post-exposure prophylaxis (PEP) regimen among animal-bite victims in Bangladesh, despite the provision of free services. Key determinants of adherence included socioeconomic status, gender, geographic accessibility, exposure severity, and initial wound-care practices. Consistent with evidence from other endemic settings, these findings underscore the need for targeted interventions to improve PEP completion. Recommended strategies include decentralizing PEP delivery to reduce travel-related barriers, implementing reminder systems (e.g., SMS or phone calls) to minimize missed appointments, and developing tailored health education campaigns that emphasize the necessity of completing the full vaccine course—even following minor exposures. Such efforts are essential to improving PEP uptake, reducing rabies mortality, and advancing Bangladesh’s goal of eliminating dog-mediated human rabies by 2030. Future initiatives should prioritize ongoing monitoring, impact evaluation, and qualitative research to better understand and address the behavioral and structural barriers contributing to non-compliance.</w:t>
      </w:r>
    </w:p>
    <w:p w14:paraId="54A9383A" w14:textId="77777777" w:rsidR="00B04F7D" w:rsidRPr="00B04F7D" w:rsidRDefault="00B04F7D" w:rsidP="00B04F7D"/>
    <w:p w14:paraId="10824B45" w14:textId="77777777" w:rsidR="00972513" w:rsidRPr="001B363E" w:rsidRDefault="00972513" w:rsidP="001B363E">
      <w:pPr>
        <w:spacing w:line="360" w:lineRule="auto"/>
        <w:rPr>
          <w:rFonts w:ascii="Times New Roman" w:hAnsi="Times New Roman" w:cs="Times New Roman"/>
          <w:sz w:val="24"/>
          <w:szCs w:val="24"/>
        </w:rPr>
      </w:pPr>
    </w:p>
    <w:p w14:paraId="0B0055A1" w14:textId="38F2C4DE" w:rsidR="00492657" w:rsidRDefault="00492657" w:rsidP="001B363E">
      <w:pPr>
        <w:spacing w:line="360" w:lineRule="auto"/>
        <w:rPr>
          <w:rFonts w:ascii="Times New Roman" w:hAnsi="Times New Roman" w:cs="Times New Roman"/>
          <w:sz w:val="24"/>
          <w:szCs w:val="24"/>
        </w:rPr>
      </w:pPr>
      <w:r w:rsidRPr="001B363E">
        <w:rPr>
          <w:rFonts w:ascii="Times New Roman" w:hAnsi="Times New Roman" w:cs="Times New Roman"/>
          <w:sz w:val="24"/>
          <w:szCs w:val="24"/>
        </w:rPr>
        <w:lastRenderedPageBreak/>
        <w:t xml:space="preserve"> </w:t>
      </w:r>
    </w:p>
    <w:p w14:paraId="2A1B8D93" w14:textId="77777777" w:rsidR="00EE3936" w:rsidRDefault="00EE3936" w:rsidP="001B363E">
      <w:pPr>
        <w:spacing w:line="360" w:lineRule="auto"/>
        <w:rPr>
          <w:rFonts w:ascii="Times New Roman" w:hAnsi="Times New Roman" w:cs="Times New Roman"/>
          <w:sz w:val="24"/>
          <w:szCs w:val="24"/>
        </w:rPr>
      </w:pPr>
    </w:p>
    <w:p w14:paraId="3D869256" w14:textId="77777777" w:rsidR="00EE3936" w:rsidRPr="001B363E" w:rsidRDefault="00EE3936" w:rsidP="001B363E">
      <w:pPr>
        <w:spacing w:line="360" w:lineRule="auto"/>
        <w:rPr>
          <w:rFonts w:ascii="Times New Roman" w:hAnsi="Times New Roman" w:cs="Times New Roman"/>
          <w:sz w:val="24"/>
          <w:szCs w:val="24"/>
        </w:rPr>
      </w:pPr>
    </w:p>
    <w:p w14:paraId="3F0A3282" w14:textId="00051B92" w:rsidR="00A1039D" w:rsidRPr="001B363E" w:rsidRDefault="001B72E8" w:rsidP="001B363E">
      <w:pPr>
        <w:spacing w:line="360" w:lineRule="auto"/>
        <w:rPr>
          <w:rFonts w:ascii="Times New Roman" w:hAnsi="Times New Roman" w:cs="Times New Roman"/>
          <w:b/>
          <w:bCs/>
          <w:sz w:val="24"/>
          <w:szCs w:val="24"/>
        </w:rPr>
      </w:pPr>
      <w:r w:rsidRPr="001B363E">
        <w:rPr>
          <w:rFonts w:ascii="Times New Roman" w:hAnsi="Times New Roman" w:cs="Times New Roman"/>
          <w:b/>
          <w:bCs/>
          <w:sz w:val="24"/>
          <w:szCs w:val="24"/>
        </w:rPr>
        <w:t>References:</w:t>
      </w:r>
    </w:p>
    <w:p w14:paraId="536C0B2B" w14:textId="77777777" w:rsidR="00C23B67" w:rsidRPr="00C23B67" w:rsidRDefault="00A1039D" w:rsidP="00C23B67">
      <w:pPr>
        <w:pStyle w:val="EndNoteBibliography"/>
        <w:spacing w:after="0"/>
      </w:pPr>
      <w:r w:rsidRPr="001B363E">
        <w:rPr>
          <w:rFonts w:ascii="Times New Roman" w:hAnsi="Times New Roman" w:cs="Times New Roman"/>
          <w:sz w:val="24"/>
          <w:szCs w:val="24"/>
        </w:rPr>
        <w:fldChar w:fldCharType="begin"/>
      </w:r>
      <w:r w:rsidRPr="001B363E">
        <w:rPr>
          <w:rFonts w:ascii="Times New Roman" w:hAnsi="Times New Roman" w:cs="Times New Roman"/>
          <w:sz w:val="24"/>
          <w:szCs w:val="24"/>
        </w:rPr>
        <w:instrText xml:space="preserve"> ADDIN EN.REFLIST </w:instrText>
      </w:r>
      <w:r w:rsidRPr="001B363E">
        <w:rPr>
          <w:rFonts w:ascii="Times New Roman" w:hAnsi="Times New Roman" w:cs="Times New Roman"/>
          <w:sz w:val="24"/>
          <w:szCs w:val="24"/>
        </w:rPr>
        <w:fldChar w:fldCharType="separate"/>
      </w:r>
      <w:r w:rsidR="00C23B67" w:rsidRPr="00C23B67">
        <w:t>1.</w:t>
      </w:r>
      <w:r w:rsidR="00C23B67" w:rsidRPr="00C23B67">
        <w:tab/>
        <w:t>WHO. World Health Organization. Investing to overcome the global impact of neglected tropical diseases: third WHO report on neglected tropical diseases 2015. World Health Organization; 2015 Aug 5. 2015.</w:t>
      </w:r>
    </w:p>
    <w:p w14:paraId="76A98925" w14:textId="77777777" w:rsidR="00C23B67" w:rsidRPr="00C23B67" w:rsidRDefault="00C23B67" w:rsidP="00C23B67">
      <w:pPr>
        <w:pStyle w:val="EndNoteBibliography"/>
        <w:spacing w:after="0"/>
      </w:pPr>
      <w:r w:rsidRPr="00C23B67">
        <w:t>2.</w:t>
      </w:r>
      <w:r w:rsidRPr="00C23B67">
        <w:tab/>
        <w:t xml:space="preserve">Undurraga EA, Blanton JD, Thumbi S, Mwatondo A, Muturi M, Wallace RM. Tool for eliminating dog-mediated human rabies through mass dog vaccination campaigns. </w:t>
      </w:r>
      <w:r w:rsidRPr="00C23B67">
        <w:rPr>
          <w:i/>
        </w:rPr>
        <w:t>Emerging infectious diseases</w:t>
      </w:r>
      <w:r w:rsidRPr="00C23B67">
        <w:t xml:space="preserve"> 2017; </w:t>
      </w:r>
      <w:r w:rsidRPr="00C23B67">
        <w:rPr>
          <w:b/>
        </w:rPr>
        <w:t>23</w:t>
      </w:r>
      <w:r w:rsidRPr="00C23B67">
        <w:t>(12): 2114.</w:t>
      </w:r>
    </w:p>
    <w:p w14:paraId="323247EE" w14:textId="77777777" w:rsidR="00C23B67" w:rsidRPr="00C23B67" w:rsidRDefault="00C23B67" w:rsidP="00C23B67">
      <w:pPr>
        <w:pStyle w:val="EndNoteBibliography"/>
        <w:spacing w:after="0"/>
      </w:pPr>
      <w:r w:rsidRPr="00C23B67">
        <w:t>3.</w:t>
      </w:r>
      <w:r w:rsidRPr="00C23B67">
        <w:tab/>
        <w:t xml:space="preserve">Ghosh S, Hasan MN, Nath ND, et al. Rabies control in Bangladesh and prediction of human rabies cases by 2030: a One Health approach. </w:t>
      </w:r>
      <w:r w:rsidRPr="00C23B67">
        <w:rPr>
          <w:i/>
        </w:rPr>
        <w:t>The Lancet Regional Health-Southeast Asia</w:t>
      </w:r>
      <w:r w:rsidRPr="00C23B67">
        <w:t xml:space="preserve"> 2024; </w:t>
      </w:r>
      <w:r w:rsidRPr="00C23B67">
        <w:rPr>
          <w:b/>
        </w:rPr>
        <w:t>27</w:t>
      </w:r>
      <w:r w:rsidRPr="00C23B67">
        <w:t>.</w:t>
      </w:r>
    </w:p>
    <w:p w14:paraId="76A5DEDC" w14:textId="77777777" w:rsidR="00C23B67" w:rsidRPr="00C23B67" w:rsidRDefault="00C23B67" w:rsidP="00C23B67">
      <w:pPr>
        <w:pStyle w:val="EndNoteBibliography"/>
        <w:spacing w:after="0"/>
      </w:pPr>
      <w:r w:rsidRPr="00C23B67">
        <w:t>4.</w:t>
      </w:r>
      <w:r w:rsidRPr="00C23B67">
        <w:tab/>
        <w:t xml:space="preserve">Ghosh S, Rana MS, Islam MK, et al. Trends and clinico-epidemiological features of human rabies cases in Bangladesh 2006–2018. </w:t>
      </w:r>
      <w:r w:rsidRPr="00C23B67">
        <w:rPr>
          <w:i/>
        </w:rPr>
        <w:t>Scientific reports</w:t>
      </w:r>
      <w:r w:rsidRPr="00C23B67">
        <w:t xml:space="preserve"> 2020; </w:t>
      </w:r>
      <w:r w:rsidRPr="00C23B67">
        <w:rPr>
          <w:b/>
        </w:rPr>
        <w:t>10</w:t>
      </w:r>
      <w:r w:rsidRPr="00C23B67">
        <w:t>(1): 2410.</w:t>
      </w:r>
    </w:p>
    <w:p w14:paraId="51CC0257" w14:textId="77777777" w:rsidR="00C23B67" w:rsidRPr="00C23B67" w:rsidRDefault="00C23B67" w:rsidP="00C23B67">
      <w:pPr>
        <w:pStyle w:val="EndNoteBibliography"/>
        <w:spacing w:after="0"/>
      </w:pPr>
      <w:r w:rsidRPr="00C23B67">
        <w:t>5.</w:t>
      </w:r>
      <w:r w:rsidRPr="00C23B67">
        <w:tab/>
        <w:t xml:space="preserve">Whitehouse ER, Mandra A, Bonwitt J, Beasley EA, Taliano J, Rao AK. Human rabies despite post-exposure prophylaxis: a systematic review of fatal breakthrough infections after zoonotic exposures. </w:t>
      </w:r>
      <w:r w:rsidRPr="00C23B67">
        <w:rPr>
          <w:i/>
        </w:rPr>
        <w:t>The Lancet Infectious Diseases</w:t>
      </w:r>
      <w:r w:rsidRPr="00C23B67">
        <w:t xml:space="preserve"> 2023; </w:t>
      </w:r>
      <w:r w:rsidRPr="00C23B67">
        <w:rPr>
          <w:b/>
        </w:rPr>
        <w:t>23</w:t>
      </w:r>
      <w:r w:rsidRPr="00C23B67">
        <w:t>(5): e167-e74.</w:t>
      </w:r>
    </w:p>
    <w:p w14:paraId="21829D35" w14:textId="77777777" w:rsidR="00C23B67" w:rsidRPr="00C23B67" w:rsidRDefault="00C23B67" w:rsidP="00C23B67">
      <w:pPr>
        <w:pStyle w:val="EndNoteBibliography"/>
        <w:spacing w:after="0"/>
      </w:pPr>
      <w:r w:rsidRPr="00C23B67">
        <w:t>6.</w:t>
      </w:r>
      <w:r w:rsidRPr="00C23B67">
        <w:tab/>
        <w:t xml:space="preserve">Paul S, Khanam M, Khan MAS, et al. Rabies encephalitis following Post Exposure prophylaxis (PEP) is becoming an evolving problem in Bangladesh. </w:t>
      </w:r>
      <w:r w:rsidRPr="00C23B67">
        <w:rPr>
          <w:i/>
        </w:rPr>
        <w:t>The Microbe</w:t>
      </w:r>
      <w:r w:rsidRPr="00C23B67">
        <w:t xml:space="preserve"> 2024; </w:t>
      </w:r>
      <w:r w:rsidRPr="00C23B67">
        <w:rPr>
          <w:b/>
        </w:rPr>
        <w:t>3</w:t>
      </w:r>
      <w:r w:rsidRPr="00C23B67">
        <w:t>: 100094.</w:t>
      </w:r>
    </w:p>
    <w:p w14:paraId="314A8AA5" w14:textId="77777777" w:rsidR="00C23B67" w:rsidRPr="00C23B67" w:rsidRDefault="00C23B67" w:rsidP="00C23B67">
      <w:pPr>
        <w:pStyle w:val="EndNoteBibliography"/>
        <w:spacing w:after="0"/>
      </w:pPr>
      <w:r w:rsidRPr="00C23B67">
        <w:t>7.</w:t>
      </w:r>
      <w:r w:rsidRPr="00C23B67">
        <w:tab/>
        <w:t xml:space="preserve">Chowdhury S, Aleem MA, Khan MSI, Hossain ME, Ghosh S, Rahman MZ. Major zoonotic diseases of public health importance in Bangladesh. </w:t>
      </w:r>
      <w:r w:rsidRPr="00C23B67">
        <w:rPr>
          <w:i/>
        </w:rPr>
        <w:t>Veterinary Medicine and Science</w:t>
      </w:r>
      <w:r w:rsidRPr="00C23B67">
        <w:t xml:space="preserve"> 2021; </w:t>
      </w:r>
      <w:r w:rsidRPr="00C23B67">
        <w:rPr>
          <w:b/>
        </w:rPr>
        <w:t>7</w:t>
      </w:r>
      <w:r w:rsidRPr="00C23B67">
        <w:t>(4): 1199-210.</w:t>
      </w:r>
    </w:p>
    <w:p w14:paraId="1F2DE488" w14:textId="77777777" w:rsidR="00C23B67" w:rsidRPr="00C23B67" w:rsidRDefault="00C23B67" w:rsidP="00C23B67">
      <w:pPr>
        <w:pStyle w:val="EndNoteBibliography"/>
        <w:spacing w:after="0"/>
      </w:pPr>
      <w:r w:rsidRPr="00C23B67">
        <w:t>8.</w:t>
      </w:r>
      <w:r w:rsidRPr="00C23B67">
        <w:tab/>
        <w:t xml:space="preserve">Rahman MM, Salimuzzaman M, Alam MB, Rouf M, Hossain MJ, Rahman MR. Human rabies in Bangladesh-a study of 684 cases. </w:t>
      </w:r>
      <w:r w:rsidRPr="00C23B67">
        <w:rPr>
          <w:i/>
        </w:rPr>
        <w:t>Journal of Medicine</w:t>
      </w:r>
      <w:r w:rsidRPr="00C23B67">
        <w:t xml:space="preserve"> 2007; </w:t>
      </w:r>
      <w:r w:rsidRPr="00C23B67">
        <w:rPr>
          <w:b/>
        </w:rPr>
        <w:t>8</w:t>
      </w:r>
      <w:r w:rsidRPr="00C23B67">
        <w:t>(1): 3.</w:t>
      </w:r>
    </w:p>
    <w:p w14:paraId="0CA1D77F" w14:textId="77777777" w:rsidR="00C23B67" w:rsidRPr="00C23B67" w:rsidRDefault="00C23B67" w:rsidP="00C23B67">
      <w:pPr>
        <w:pStyle w:val="EndNoteBibliography"/>
        <w:spacing w:after="0"/>
      </w:pPr>
      <w:r w:rsidRPr="00C23B67">
        <w:t>9.</w:t>
      </w:r>
      <w:r w:rsidRPr="00C23B67">
        <w:tab/>
        <w:t xml:space="preserve">Singh AD, Oberoi S, Kaler N, Singh N, Kaur J, Vig A. Effect of telephone reminders on adherence to anti-rabies vaccine amongst animal bite patients in North India: A randomised, single-blind, parallel-group, single-centre, interventional superiority trial. </w:t>
      </w:r>
      <w:r w:rsidRPr="00C23B67">
        <w:rPr>
          <w:i/>
        </w:rPr>
        <w:t>IJID regions</w:t>
      </w:r>
      <w:r w:rsidRPr="00C23B67">
        <w:t xml:space="preserve"> 2024; </w:t>
      </w:r>
      <w:r w:rsidRPr="00C23B67">
        <w:rPr>
          <w:b/>
        </w:rPr>
        <w:t>12</w:t>
      </w:r>
      <w:r w:rsidRPr="00C23B67">
        <w:t>: 100386.</w:t>
      </w:r>
    </w:p>
    <w:p w14:paraId="79824A7E" w14:textId="77777777" w:rsidR="00C23B67" w:rsidRPr="00C23B67" w:rsidRDefault="00C23B67" w:rsidP="00C23B67">
      <w:pPr>
        <w:pStyle w:val="EndNoteBibliography"/>
        <w:spacing w:after="0"/>
      </w:pPr>
      <w:r w:rsidRPr="00C23B67">
        <w:t>10.</w:t>
      </w:r>
      <w:r w:rsidRPr="00C23B67">
        <w:tab/>
        <w:t xml:space="preserve">Panda M, Kapoor R. Compliance to post-exposure prophylaxis among animal bite patients–A hospital-based epidemiological study. </w:t>
      </w:r>
      <w:r w:rsidRPr="00C23B67">
        <w:rPr>
          <w:i/>
        </w:rPr>
        <w:t>Journal of Family Medicine and Primary Care</w:t>
      </w:r>
      <w:r w:rsidRPr="00C23B67">
        <w:t xml:space="preserve"> 2022; </w:t>
      </w:r>
      <w:r w:rsidRPr="00C23B67">
        <w:rPr>
          <w:b/>
        </w:rPr>
        <w:t>11</w:t>
      </w:r>
      <w:r w:rsidRPr="00C23B67">
        <w:t>(10): 6215-20.</w:t>
      </w:r>
    </w:p>
    <w:p w14:paraId="5199F3D1" w14:textId="77777777" w:rsidR="00C23B67" w:rsidRPr="00C23B67" w:rsidRDefault="00C23B67" w:rsidP="00C23B67">
      <w:pPr>
        <w:pStyle w:val="EndNoteBibliography"/>
        <w:spacing w:after="0"/>
      </w:pPr>
      <w:r w:rsidRPr="00C23B67">
        <w:t>11.</w:t>
      </w:r>
      <w:r w:rsidRPr="00C23B67">
        <w:tab/>
        <w:t xml:space="preserve">Hwang GS, Rizk E, Bui LN, et al. Adherence to guideline recommendations for human rabies immune globulin patient selection, dosing, timing, and anatomical site of administration in rabies postexposure prophylaxis. </w:t>
      </w:r>
      <w:r w:rsidRPr="00C23B67">
        <w:rPr>
          <w:i/>
        </w:rPr>
        <w:t>Human vaccines &amp; immunotherapeutics</w:t>
      </w:r>
      <w:r w:rsidRPr="00C23B67">
        <w:t xml:space="preserve"> 2020; </w:t>
      </w:r>
      <w:r w:rsidRPr="00C23B67">
        <w:rPr>
          <w:b/>
        </w:rPr>
        <w:t>16</w:t>
      </w:r>
      <w:r w:rsidRPr="00C23B67">
        <w:t>(1): 51-60.</w:t>
      </w:r>
    </w:p>
    <w:p w14:paraId="104EB5D6" w14:textId="77777777" w:rsidR="00C23B67" w:rsidRPr="00C23B67" w:rsidRDefault="00C23B67" w:rsidP="00C23B67">
      <w:pPr>
        <w:pStyle w:val="EndNoteBibliography"/>
        <w:spacing w:after="0"/>
      </w:pPr>
      <w:r w:rsidRPr="00C23B67">
        <w:t>12.</w:t>
      </w:r>
      <w:r w:rsidRPr="00C23B67">
        <w:tab/>
        <w:t xml:space="preserve">Kumar SK, Gupta P, Panda PK. Death from rabies: The reason being poor compliance to vaccination or it's failure. </w:t>
      </w:r>
      <w:r w:rsidRPr="00C23B67">
        <w:rPr>
          <w:i/>
        </w:rPr>
        <w:t>Journal of Family Medicine and Primary Care</w:t>
      </w:r>
      <w:r w:rsidRPr="00C23B67">
        <w:t xml:space="preserve"> 2020; </w:t>
      </w:r>
      <w:r w:rsidRPr="00C23B67">
        <w:rPr>
          <w:b/>
        </w:rPr>
        <w:t>9</w:t>
      </w:r>
      <w:r w:rsidRPr="00C23B67">
        <w:t>(8): 4437.</w:t>
      </w:r>
    </w:p>
    <w:p w14:paraId="15FAAC1B" w14:textId="77777777" w:rsidR="00C23B67" w:rsidRPr="00C23B67" w:rsidRDefault="00C23B67" w:rsidP="00C23B67">
      <w:pPr>
        <w:pStyle w:val="EndNoteBibliography"/>
        <w:spacing w:after="0"/>
      </w:pPr>
      <w:r w:rsidRPr="00C23B67">
        <w:t>13.</w:t>
      </w:r>
      <w:r w:rsidRPr="00C23B67">
        <w:tab/>
        <w:t xml:space="preserve">Shi T, Dunham EF, Nyland JE. Rabies vaccination compliance and reasons for incompletion. </w:t>
      </w:r>
      <w:r w:rsidRPr="00C23B67">
        <w:rPr>
          <w:i/>
        </w:rPr>
        <w:t>Western Journal of Emergency Medicine</w:t>
      </w:r>
      <w:r w:rsidRPr="00C23B67">
        <w:t xml:space="preserve"> 2020; </w:t>
      </w:r>
      <w:r w:rsidRPr="00C23B67">
        <w:rPr>
          <w:b/>
        </w:rPr>
        <w:t>21</w:t>
      </w:r>
      <w:r w:rsidRPr="00C23B67">
        <w:t>(4): 918.</w:t>
      </w:r>
    </w:p>
    <w:p w14:paraId="1D4E6B7D" w14:textId="77777777" w:rsidR="00C23B67" w:rsidRPr="00C23B67" w:rsidRDefault="00C23B67" w:rsidP="00C23B67">
      <w:pPr>
        <w:pStyle w:val="EndNoteBibliography"/>
        <w:spacing w:after="0"/>
      </w:pPr>
      <w:r w:rsidRPr="00C23B67">
        <w:t>14.</w:t>
      </w:r>
      <w:r w:rsidRPr="00C23B67">
        <w:tab/>
        <w:t xml:space="preserve">Ross YB, Hoque M, Blanton JD, et al. Rabies healthcare-seeking behaviors of urban and peri-urban residents: Results from a rabies knowledge, attitudes, and practices survey, Bangladesh, 2018. </w:t>
      </w:r>
      <w:r w:rsidRPr="00C23B67">
        <w:rPr>
          <w:i/>
        </w:rPr>
        <w:t>PLOS Neglected Tropical Diseases</w:t>
      </w:r>
      <w:r w:rsidRPr="00C23B67">
        <w:t xml:space="preserve"> 2022; </w:t>
      </w:r>
      <w:r w:rsidRPr="00C23B67">
        <w:rPr>
          <w:b/>
        </w:rPr>
        <w:t>16</w:t>
      </w:r>
      <w:r w:rsidRPr="00C23B67">
        <w:t>(8): e0010634.</w:t>
      </w:r>
    </w:p>
    <w:p w14:paraId="0F97F878" w14:textId="77777777" w:rsidR="00C23B67" w:rsidRPr="00C23B67" w:rsidRDefault="00C23B67" w:rsidP="00C23B67">
      <w:pPr>
        <w:pStyle w:val="EndNoteBibliography"/>
        <w:spacing w:after="0"/>
      </w:pPr>
      <w:r w:rsidRPr="00C23B67">
        <w:t>15.</w:t>
      </w:r>
      <w:r w:rsidRPr="00C23B67">
        <w:tab/>
        <w:t xml:space="preserve">Tamanna S, Yasmin D, Ghosh S, Dey AK, Das TK, Chowdhury S. Evaluating adherence to government recommendations for post-exposure rabies vaccine among animal-bite victims: A hospital-based study in Bangladesh. </w:t>
      </w:r>
      <w:r w:rsidRPr="00C23B67">
        <w:rPr>
          <w:i/>
        </w:rPr>
        <w:t>PLOS Global Public Health</w:t>
      </w:r>
      <w:r w:rsidRPr="00C23B67">
        <w:t xml:space="preserve"> 2023; </w:t>
      </w:r>
      <w:r w:rsidRPr="00C23B67">
        <w:rPr>
          <w:b/>
        </w:rPr>
        <w:t>3</w:t>
      </w:r>
      <w:r w:rsidRPr="00C23B67">
        <w:t>(11): e0002506.</w:t>
      </w:r>
    </w:p>
    <w:p w14:paraId="7E4AB02B" w14:textId="77777777" w:rsidR="00C23B67" w:rsidRPr="00C23B67" w:rsidRDefault="00C23B67" w:rsidP="00C23B67">
      <w:pPr>
        <w:pStyle w:val="EndNoteBibliography"/>
        <w:spacing w:after="0"/>
      </w:pPr>
      <w:r w:rsidRPr="00C23B67">
        <w:lastRenderedPageBreak/>
        <w:t>16.</w:t>
      </w:r>
      <w:r w:rsidRPr="00C23B67">
        <w:tab/>
        <w:t xml:space="preserve">Kim H-Y. Statistical notes for clinical researchers: Chi-squared test and Fisher's exact test. </w:t>
      </w:r>
      <w:r w:rsidRPr="00C23B67">
        <w:rPr>
          <w:i/>
        </w:rPr>
        <w:t>Restorative dentistry &amp; endodontics</w:t>
      </w:r>
      <w:r w:rsidRPr="00C23B67">
        <w:t xml:space="preserve"> 2017; </w:t>
      </w:r>
      <w:r w:rsidRPr="00C23B67">
        <w:rPr>
          <w:b/>
        </w:rPr>
        <w:t>42</w:t>
      </w:r>
      <w:r w:rsidRPr="00C23B67">
        <w:t>(2): 152.</w:t>
      </w:r>
    </w:p>
    <w:p w14:paraId="08AEDAD4" w14:textId="77777777" w:rsidR="00C23B67" w:rsidRPr="00C23B67" w:rsidRDefault="00C23B67" w:rsidP="00C23B67">
      <w:pPr>
        <w:pStyle w:val="EndNoteBibliography"/>
        <w:spacing w:after="0"/>
      </w:pPr>
      <w:r w:rsidRPr="00C23B67">
        <w:t>17.</w:t>
      </w:r>
      <w:r w:rsidRPr="00C23B67">
        <w:tab/>
        <w:t xml:space="preserve">Hasan MN, Chowdhury MAB, Jahan J, Jahan S, Ahmed NU, Uddin MJ. Cesarean delivery and early childhood diseases in Bangladesh: An analysis of Demographic and Health Survey (BDHS) and Multiple Indicator Cluster Survey (MICS). </w:t>
      </w:r>
      <w:r w:rsidRPr="00C23B67">
        <w:rPr>
          <w:i/>
        </w:rPr>
        <w:t>PLoS One</w:t>
      </w:r>
      <w:r w:rsidRPr="00C23B67">
        <w:t xml:space="preserve"> 2020; </w:t>
      </w:r>
      <w:r w:rsidRPr="00C23B67">
        <w:rPr>
          <w:b/>
        </w:rPr>
        <w:t>15</w:t>
      </w:r>
      <w:r w:rsidRPr="00C23B67">
        <w:t>(12): e0242864.</w:t>
      </w:r>
    </w:p>
    <w:p w14:paraId="1BA104CC" w14:textId="77777777" w:rsidR="00C23B67" w:rsidRPr="00C23B67" w:rsidRDefault="00C23B67" w:rsidP="00C23B67">
      <w:pPr>
        <w:pStyle w:val="EndNoteBibliography"/>
        <w:spacing w:after="0"/>
      </w:pPr>
      <w:r w:rsidRPr="00C23B67">
        <w:t>18.</w:t>
      </w:r>
      <w:r w:rsidRPr="00C23B67">
        <w:tab/>
        <w:t xml:space="preserve">Cook JA, Rajbhandari A. Heckroccurve: ROC curves for selected samples. </w:t>
      </w:r>
      <w:r w:rsidRPr="00C23B67">
        <w:rPr>
          <w:i/>
        </w:rPr>
        <w:t>The Stata Journal</w:t>
      </w:r>
      <w:r w:rsidRPr="00C23B67">
        <w:t xml:space="preserve"> 2018; </w:t>
      </w:r>
      <w:r w:rsidRPr="00C23B67">
        <w:rPr>
          <w:b/>
        </w:rPr>
        <w:t>18</w:t>
      </w:r>
      <w:r w:rsidRPr="00C23B67">
        <w:t>(1): 174-83.</w:t>
      </w:r>
    </w:p>
    <w:p w14:paraId="7129259D" w14:textId="77777777" w:rsidR="00C23B67" w:rsidRPr="00C23B67" w:rsidRDefault="00C23B67" w:rsidP="00C23B67">
      <w:pPr>
        <w:pStyle w:val="EndNoteBibliography"/>
        <w:spacing w:after="0"/>
      </w:pPr>
      <w:r w:rsidRPr="00C23B67">
        <w:t>19.</w:t>
      </w:r>
      <w:r w:rsidRPr="00C23B67">
        <w:tab/>
        <w:t xml:space="preserve">Fagerland MW, Hosmer DW. A generalized Hosmer–Lemeshow goodness-of-fit test for multinomial logistic regression models. </w:t>
      </w:r>
      <w:r w:rsidRPr="00C23B67">
        <w:rPr>
          <w:i/>
        </w:rPr>
        <w:t>The Stata Journal</w:t>
      </w:r>
      <w:r w:rsidRPr="00C23B67">
        <w:t xml:space="preserve"> 2012; </w:t>
      </w:r>
      <w:r w:rsidRPr="00C23B67">
        <w:rPr>
          <w:b/>
        </w:rPr>
        <w:t>12</w:t>
      </w:r>
      <w:r w:rsidRPr="00C23B67">
        <w:t>(3): 447-53.</w:t>
      </w:r>
    </w:p>
    <w:p w14:paraId="36F01A53" w14:textId="77777777" w:rsidR="00C23B67" w:rsidRPr="00C23B67" w:rsidRDefault="00C23B67" w:rsidP="00C23B67">
      <w:pPr>
        <w:pStyle w:val="EndNoteBibliography"/>
        <w:spacing w:after="0"/>
      </w:pPr>
      <w:r w:rsidRPr="00C23B67">
        <w:t>20.</w:t>
      </w:r>
      <w:r w:rsidRPr="00C23B67">
        <w:tab/>
        <w:t xml:space="preserve">White N, Parsons R, Collins G, Barnett A. Evidence of questionable research practices in clinical prediction models. </w:t>
      </w:r>
      <w:r w:rsidRPr="00C23B67">
        <w:rPr>
          <w:i/>
        </w:rPr>
        <w:t>BMC medicine</w:t>
      </w:r>
      <w:r w:rsidRPr="00C23B67">
        <w:t xml:space="preserve"> 2023; </w:t>
      </w:r>
      <w:r w:rsidRPr="00C23B67">
        <w:rPr>
          <w:b/>
        </w:rPr>
        <w:t>21</w:t>
      </w:r>
      <w:r w:rsidRPr="00C23B67">
        <w:t>(1): 339.</w:t>
      </w:r>
    </w:p>
    <w:p w14:paraId="60EF1047" w14:textId="77777777" w:rsidR="00C23B67" w:rsidRPr="00C23B67" w:rsidRDefault="00C23B67" w:rsidP="00C23B67">
      <w:pPr>
        <w:pStyle w:val="EndNoteBibliography"/>
        <w:spacing w:after="0"/>
      </w:pPr>
      <w:r w:rsidRPr="00C23B67">
        <w:t>21.</w:t>
      </w:r>
      <w:r w:rsidRPr="00C23B67">
        <w:tab/>
        <w:t xml:space="preserve">Islam MA, Hasan MN, Ahammed T, et al. Association of household fuel with acute respiratory infection (ARI) under-five years children in Bangladesh. </w:t>
      </w:r>
      <w:r w:rsidRPr="00C23B67">
        <w:rPr>
          <w:i/>
        </w:rPr>
        <w:t>Frontiers in Public Health</w:t>
      </w:r>
      <w:r w:rsidRPr="00C23B67">
        <w:t xml:space="preserve"> 2022; </w:t>
      </w:r>
      <w:r w:rsidRPr="00C23B67">
        <w:rPr>
          <w:b/>
        </w:rPr>
        <w:t>10</w:t>
      </w:r>
      <w:r w:rsidRPr="00C23B67">
        <w:t>: 985445.</w:t>
      </w:r>
    </w:p>
    <w:p w14:paraId="517744F2" w14:textId="77777777" w:rsidR="00C23B67" w:rsidRPr="00C23B67" w:rsidRDefault="00C23B67" w:rsidP="00C23B67">
      <w:pPr>
        <w:pStyle w:val="EndNoteBibliography"/>
        <w:spacing w:after="0"/>
      </w:pPr>
      <w:r w:rsidRPr="00C23B67">
        <w:t>22.</w:t>
      </w:r>
      <w:r w:rsidRPr="00C23B67">
        <w:tab/>
        <w:t xml:space="preserve">Pal R, Vegiraju V, Hazra D, Nekkanti AC, Abhilash KPP. Compliance rate of anti-rabies vaccination in patients presenting with an animal bite. </w:t>
      </w:r>
      <w:r w:rsidRPr="00C23B67">
        <w:rPr>
          <w:i/>
        </w:rPr>
        <w:t>International Journal of Academic Medicine</w:t>
      </w:r>
      <w:r w:rsidRPr="00C23B67">
        <w:t xml:space="preserve"> 2022; </w:t>
      </w:r>
      <w:r w:rsidRPr="00C23B67">
        <w:rPr>
          <w:b/>
        </w:rPr>
        <w:t>8</w:t>
      </w:r>
      <w:r w:rsidRPr="00C23B67">
        <w:t>(4): 199-204.</w:t>
      </w:r>
    </w:p>
    <w:p w14:paraId="0177D8A3" w14:textId="77777777" w:rsidR="00C23B67" w:rsidRPr="00C23B67" w:rsidRDefault="00C23B67" w:rsidP="00C23B67">
      <w:pPr>
        <w:pStyle w:val="EndNoteBibliography"/>
        <w:spacing w:after="0"/>
      </w:pPr>
      <w:r w:rsidRPr="00C23B67">
        <w:t>23.</w:t>
      </w:r>
      <w:r w:rsidRPr="00C23B67">
        <w:tab/>
        <w:t xml:space="preserve">Lu R, Lin J, Zhou Y, et al. Rabies vaccination adherence and associated factors among rabies-exposed patients in Shenzhen, China: a hospital-based cross-sectional study. </w:t>
      </w:r>
      <w:r w:rsidRPr="00C23B67">
        <w:rPr>
          <w:i/>
        </w:rPr>
        <w:t>Epidemiology &amp; Infection</w:t>
      </w:r>
      <w:r w:rsidRPr="00C23B67">
        <w:t xml:space="preserve"> 2024; </w:t>
      </w:r>
      <w:r w:rsidRPr="00C23B67">
        <w:rPr>
          <w:b/>
        </w:rPr>
        <w:t>152</w:t>
      </w:r>
      <w:r w:rsidRPr="00C23B67">
        <w:t>: e15.</w:t>
      </w:r>
    </w:p>
    <w:p w14:paraId="438A34C2" w14:textId="77777777" w:rsidR="00C23B67" w:rsidRPr="00C23B67" w:rsidRDefault="00C23B67" w:rsidP="00C23B67">
      <w:pPr>
        <w:pStyle w:val="EndNoteBibliography"/>
        <w:spacing w:after="0"/>
      </w:pPr>
      <w:r w:rsidRPr="00C23B67">
        <w:t>24.</w:t>
      </w:r>
      <w:r w:rsidRPr="00C23B67">
        <w:tab/>
        <w:t>Sowbarnika V, Aswathy RK, Premanandh K, Arulmozhi M. Post-Exposure Rabies Vaccine Compliance and Reasons for Non-Adherence-A Mixed Method Study in Puducherry. 2024.</w:t>
      </w:r>
    </w:p>
    <w:p w14:paraId="3E612A9A" w14:textId="77777777" w:rsidR="00C23B67" w:rsidRPr="00C23B67" w:rsidRDefault="00C23B67" w:rsidP="00C23B67">
      <w:pPr>
        <w:pStyle w:val="EndNoteBibliography"/>
        <w:spacing w:after="0"/>
      </w:pPr>
      <w:r w:rsidRPr="00C23B67">
        <w:t>25.</w:t>
      </w:r>
      <w:r w:rsidRPr="00C23B67">
        <w:tab/>
        <w:t xml:space="preserve">Subedi D, Chandran D, Subedi S, Acharya KP. Ecological and socioeconomic factors in the occurrence of rabies: a forgotten scenario. </w:t>
      </w:r>
      <w:r w:rsidRPr="00C23B67">
        <w:rPr>
          <w:i/>
        </w:rPr>
        <w:t>Infectious Disease Reports</w:t>
      </w:r>
      <w:r w:rsidRPr="00C23B67">
        <w:t xml:space="preserve"> 2022; </w:t>
      </w:r>
      <w:r w:rsidRPr="00C23B67">
        <w:rPr>
          <w:b/>
        </w:rPr>
        <w:t>14</w:t>
      </w:r>
      <w:r w:rsidRPr="00C23B67">
        <w:t>(6): 979-86.</w:t>
      </w:r>
    </w:p>
    <w:p w14:paraId="59D7D745" w14:textId="77777777" w:rsidR="00C23B67" w:rsidRPr="00C23B67" w:rsidRDefault="00C23B67" w:rsidP="00C23B67">
      <w:pPr>
        <w:pStyle w:val="EndNoteBibliography"/>
        <w:spacing w:after="0"/>
      </w:pPr>
      <w:r w:rsidRPr="00C23B67">
        <w:t>26.</w:t>
      </w:r>
      <w:r w:rsidRPr="00C23B67">
        <w:tab/>
        <w:t xml:space="preserve">Penjor K, Marquetoux N, Dorji C, et al. Evaluation of post-exposure prophylaxis practices to improve the cost-effectiveness of rabies control in human cases potentially exposed to rabies in southern Bhutan. </w:t>
      </w:r>
      <w:r w:rsidRPr="00C23B67">
        <w:rPr>
          <w:i/>
        </w:rPr>
        <w:t>BMC infectious diseases</w:t>
      </w:r>
      <w:r w:rsidRPr="00C23B67">
        <w:t xml:space="preserve"> 2020; </w:t>
      </w:r>
      <w:r w:rsidRPr="00C23B67">
        <w:rPr>
          <w:b/>
        </w:rPr>
        <w:t>20</w:t>
      </w:r>
      <w:r w:rsidRPr="00C23B67">
        <w:t>: 1-12.</w:t>
      </w:r>
    </w:p>
    <w:p w14:paraId="10AB33E0" w14:textId="77777777" w:rsidR="00C23B67" w:rsidRPr="00C23B67" w:rsidRDefault="00C23B67" w:rsidP="00C23B67">
      <w:pPr>
        <w:pStyle w:val="EndNoteBibliography"/>
        <w:spacing w:after="0"/>
      </w:pPr>
      <w:r w:rsidRPr="00C23B67">
        <w:t>27.</w:t>
      </w:r>
      <w:r w:rsidRPr="00C23B67">
        <w:tab/>
        <w:t xml:space="preserve">Penjor K, Tenzin T, Jamtsho RK. Determinants of health seeking behavior of animal bite victims in rabies endemic South Bhutan: a community-based contact-tracing survey. </w:t>
      </w:r>
      <w:r w:rsidRPr="00C23B67">
        <w:rPr>
          <w:i/>
        </w:rPr>
        <w:t>BMC public health</w:t>
      </w:r>
      <w:r w:rsidRPr="00C23B67">
        <w:t xml:space="preserve"> 2019; </w:t>
      </w:r>
      <w:r w:rsidRPr="00C23B67">
        <w:rPr>
          <w:b/>
        </w:rPr>
        <w:t>19</w:t>
      </w:r>
      <w:r w:rsidRPr="00C23B67">
        <w:t>: 1-11.</w:t>
      </w:r>
    </w:p>
    <w:p w14:paraId="601AE7E5" w14:textId="77777777" w:rsidR="00C23B67" w:rsidRPr="00C23B67" w:rsidRDefault="00C23B67" w:rsidP="00C23B67">
      <w:pPr>
        <w:pStyle w:val="EndNoteBibliography"/>
        <w:spacing w:after="0"/>
      </w:pPr>
      <w:r w:rsidRPr="00C23B67">
        <w:t>28.</w:t>
      </w:r>
      <w:r w:rsidRPr="00C23B67">
        <w:tab/>
        <w:t xml:space="preserve">Faust A, Ray N. Consequences of geographical accessibility to post-exposure treatment for rabies and snakebite in Africa: a mini review. </w:t>
      </w:r>
      <w:r w:rsidRPr="00C23B67">
        <w:rPr>
          <w:i/>
        </w:rPr>
        <w:t>Frontiers in Health Services</w:t>
      </w:r>
      <w:r w:rsidRPr="00C23B67">
        <w:t xml:space="preserve"> 2024; </w:t>
      </w:r>
      <w:r w:rsidRPr="00C23B67">
        <w:rPr>
          <w:b/>
        </w:rPr>
        <w:t>4</w:t>
      </w:r>
      <w:r w:rsidRPr="00C23B67">
        <w:t>: 1309692.</w:t>
      </w:r>
    </w:p>
    <w:p w14:paraId="5092345C" w14:textId="77777777" w:rsidR="00C23B67" w:rsidRPr="00C23B67" w:rsidRDefault="00C23B67" w:rsidP="00C23B67">
      <w:pPr>
        <w:pStyle w:val="EndNoteBibliography"/>
        <w:spacing w:after="0"/>
      </w:pPr>
      <w:r w:rsidRPr="00C23B67">
        <w:t>29.</w:t>
      </w:r>
      <w:r w:rsidRPr="00C23B67">
        <w:tab/>
        <w:t xml:space="preserve">Ngaewgudrua N, Laosupap K. Factors Influencing the Inadequacy of Rabies Post-Exposure Vaccination among Individuals in Yasothon Province. </w:t>
      </w:r>
      <w:r w:rsidRPr="00C23B67">
        <w:rPr>
          <w:i/>
        </w:rPr>
        <w:t>International Journal of Geoinformatics</w:t>
      </w:r>
      <w:r w:rsidRPr="00C23B67">
        <w:t xml:space="preserve"> 2024; </w:t>
      </w:r>
      <w:r w:rsidRPr="00C23B67">
        <w:rPr>
          <w:b/>
        </w:rPr>
        <w:t>20</w:t>
      </w:r>
      <w:r w:rsidRPr="00C23B67">
        <w:t>(10): 65-74.</w:t>
      </w:r>
    </w:p>
    <w:p w14:paraId="566D56DF" w14:textId="77777777" w:rsidR="00C23B67" w:rsidRPr="00C23B67" w:rsidRDefault="00C23B67" w:rsidP="00C23B67">
      <w:pPr>
        <w:pStyle w:val="EndNoteBibliography"/>
        <w:spacing w:after="0"/>
      </w:pPr>
      <w:r w:rsidRPr="00C23B67">
        <w:t>30.</w:t>
      </w:r>
      <w:r w:rsidRPr="00C23B67">
        <w:tab/>
        <w:t xml:space="preserve">Marjiana T, Astari AM, Zuhriyah L. Systematic review of community efforts in early handling post-exposure prophylaxis cases of rabies animal bite transmission. </w:t>
      </w:r>
      <w:r w:rsidRPr="00C23B67">
        <w:rPr>
          <w:i/>
        </w:rPr>
        <w:t>International Journal of Public Health</w:t>
      </w:r>
      <w:r w:rsidRPr="00C23B67">
        <w:t xml:space="preserve"> 2021; </w:t>
      </w:r>
      <w:r w:rsidRPr="00C23B67">
        <w:rPr>
          <w:b/>
        </w:rPr>
        <w:t>10</w:t>
      </w:r>
      <w:r w:rsidRPr="00C23B67">
        <w:t>(1): 127-35.</w:t>
      </w:r>
    </w:p>
    <w:p w14:paraId="1ABABBF6" w14:textId="77777777" w:rsidR="00C23B67" w:rsidRPr="00C23B67" w:rsidRDefault="00C23B67" w:rsidP="00C23B67">
      <w:pPr>
        <w:pStyle w:val="EndNoteBibliography"/>
        <w:spacing w:after="0"/>
      </w:pPr>
      <w:r w:rsidRPr="00C23B67">
        <w:t>31.</w:t>
      </w:r>
      <w:r w:rsidRPr="00C23B67">
        <w:tab/>
        <w:t xml:space="preserve">Liu Q, Wang X, Liu B, et al. Improper wound treatment and delay of rabies post-exposure prophylaxis of animal bite victims in China: Prevalence and determinants. </w:t>
      </w:r>
      <w:r w:rsidRPr="00C23B67">
        <w:rPr>
          <w:i/>
        </w:rPr>
        <w:t>PLoS neglected tropical diseases</w:t>
      </w:r>
      <w:r w:rsidRPr="00C23B67">
        <w:t xml:space="preserve"> 2017; </w:t>
      </w:r>
      <w:r w:rsidRPr="00C23B67">
        <w:rPr>
          <w:b/>
        </w:rPr>
        <w:t>11</w:t>
      </w:r>
      <w:r w:rsidRPr="00C23B67">
        <w:t>(7): e0005663.</w:t>
      </w:r>
    </w:p>
    <w:p w14:paraId="704D6FF3" w14:textId="77777777" w:rsidR="00C23B67" w:rsidRPr="00C23B67" w:rsidRDefault="00C23B67" w:rsidP="00C23B67">
      <w:pPr>
        <w:pStyle w:val="EndNoteBibliography"/>
        <w:spacing w:after="0"/>
      </w:pPr>
      <w:r w:rsidRPr="00C23B67">
        <w:t>32.</w:t>
      </w:r>
      <w:r w:rsidRPr="00C23B67">
        <w:tab/>
        <w:t xml:space="preserve">Li D, Liao H, Chen F, et al. The wound severity of animal bite victims visiting rabies prevention clinics and the influencing factors in Central China: a cross-sectional investigation. </w:t>
      </w:r>
      <w:r w:rsidRPr="00C23B67">
        <w:rPr>
          <w:i/>
        </w:rPr>
        <w:t>BMC public health</w:t>
      </w:r>
      <w:r w:rsidRPr="00C23B67">
        <w:t xml:space="preserve"> 2021; </w:t>
      </w:r>
      <w:r w:rsidRPr="00C23B67">
        <w:rPr>
          <w:b/>
        </w:rPr>
        <w:t>21</w:t>
      </w:r>
      <w:r w:rsidRPr="00C23B67">
        <w:t>: 1-7.</w:t>
      </w:r>
    </w:p>
    <w:p w14:paraId="1E3C18AF" w14:textId="77777777" w:rsidR="00C23B67" w:rsidRPr="00C23B67" w:rsidRDefault="00C23B67" w:rsidP="00C23B67">
      <w:pPr>
        <w:pStyle w:val="EndNoteBibliography"/>
        <w:spacing w:after="0"/>
      </w:pPr>
      <w:r w:rsidRPr="00C23B67">
        <w:t>33.</w:t>
      </w:r>
      <w:r w:rsidRPr="00C23B67">
        <w:tab/>
        <w:t xml:space="preserve">Rao AK. Use of a modified preexposure prophylaxis vaccination schedule to prevent human rabies: recommendations of the advisory committee on immunization practices—United States, 2022. </w:t>
      </w:r>
      <w:r w:rsidRPr="00C23B67">
        <w:rPr>
          <w:i/>
        </w:rPr>
        <w:t>MMWR Morbidity and Mortality Weekly Report</w:t>
      </w:r>
      <w:r w:rsidRPr="00C23B67">
        <w:t xml:space="preserve"> 2022; </w:t>
      </w:r>
      <w:r w:rsidRPr="00C23B67">
        <w:rPr>
          <w:b/>
        </w:rPr>
        <w:t>71</w:t>
      </w:r>
      <w:r w:rsidRPr="00C23B67">
        <w:t>.</w:t>
      </w:r>
    </w:p>
    <w:p w14:paraId="0F0748B7" w14:textId="77777777" w:rsidR="00C23B67" w:rsidRPr="00C23B67" w:rsidRDefault="00C23B67" w:rsidP="00C23B67">
      <w:pPr>
        <w:pStyle w:val="EndNoteBibliography"/>
      </w:pPr>
      <w:r w:rsidRPr="00C23B67">
        <w:t>34.</w:t>
      </w:r>
      <w:r w:rsidRPr="00C23B67">
        <w:tab/>
        <w:t xml:space="preserve">Baker SE, Ross YB, Ellison JA, et al. Rabies experts on demand: A cross‐sectional study describing the use of a rabies telehealth service. </w:t>
      </w:r>
      <w:r w:rsidRPr="00C23B67">
        <w:rPr>
          <w:i/>
        </w:rPr>
        <w:t>Public health challenges</w:t>
      </w:r>
      <w:r w:rsidRPr="00C23B67">
        <w:t xml:space="preserve"> 2023; </w:t>
      </w:r>
      <w:r w:rsidRPr="00C23B67">
        <w:rPr>
          <w:b/>
        </w:rPr>
        <w:t>2</w:t>
      </w:r>
      <w:r w:rsidRPr="00C23B67">
        <w:t>(3): e109.</w:t>
      </w:r>
    </w:p>
    <w:p w14:paraId="14634F43" w14:textId="47B7D5A2" w:rsidR="00AC36EC" w:rsidRPr="001B363E" w:rsidRDefault="00A1039D" w:rsidP="001B363E">
      <w:pPr>
        <w:spacing w:line="360" w:lineRule="auto"/>
        <w:rPr>
          <w:rFonts w:ascii="Times New Roman" w:hAnsi="Times New Roman" w:cs="Times New Roman"/>
          <w:sz w:val="24"/>
          <w:szCs w:val="24"/>
        </w:rPr>
      </w:pPr>
      <w:r w:rsidRPr="001B363E">
        <w:rPr>
          <w:rFonts w:ascii="Times New Roman" w:hAnsi="Times New Roman" w:cs="Times New Roman"/>
          <w:sz w:val="24"/>
          <w:szCs w:val="24"/>
        </w:rPr>
        <w:lastRenderedPageBreak/>
        <w:fldChar w:fldCharType="end"/>
      </w:r>
    </w:p>
    <w:sectPr w:rsidR="00AC36EC" w:rsidRPr="001B363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abrin Sultana" w:date="2025-07-07T16:26:00Z" w:initials="SS">
    <w:p w14:paraId="70593BD2" w14:textId="77777777" w:rsidR="000217F9" w:rsidRDefault="000217F9" w:rsidP="000217F9">
      <w:pPr>
        <w:pStyle w:val="CommentText"/>
      </w:pPr>
      <w:r>
        <w:rPr>
          <w:rStyle w:val="CommentReference"/>
        </w:rPr>
        <w:annotationRef/>
      </w:r>
      <w:r>
        <w:t>Compliance?</w:t>
      </w:r>
    </w:p>
  </w:comment>
  <w:comment w:id="3" w:author="Sabrin Sultana" w:date="2025-07-07T16:28:00Z" w:initials="SS">
    <w:p w14:paraId="1DEE2A6B" w14:textId="77777777" w:rsidR="000217F9" w:rsidRDefault="000217F9" w:rsidP="000217F9">
      <w:pPr>
        <w:pStyle w:val="CommentText"/>
      </w:pPr>
      <w:r>
        <w:rPr>
          <w:rStyle w:val="CommentReference"/>
        </w:rPr>
        <w:annotationRef/>
      </w:r>
      <w:r>
        <w:t>will that make any issue to use old data?</w:t>
      </w:r>
    </w:p>
  </w:comment>
  <w:comment w:id="4" w:author="Sabrin Sultana" w:date="2025-07-07T16:28:00Z" w:initials="SS">
    <w:p w14:paraId="24C6F078" w14:textId="77777777" w:rsidR="000217F9" w:rsidRDefault="000217F9" w:rsidP="000217F9">
      <w:pPr>
        <w:pStyle w:val="CommentText"/>
      </w:pPr>
      <w:r>
        <w:rPr>
          <w:rStyle w:val="CommentReference"/>
        </w:rPr>
        <w:annotationRef/>
      </w:r>
      <w:r>
        <w:t>What is dependent variable?</w:t>
      </w:r>
    </w:p>
  </w:comment>
  <w:comment w:id="6" w:author="Sabrin Sultana" w:date="2025-07-07T17:40:00Z" w:initials="SS">
    <w:p w14:paraId="0E4B7649" w14:textId="77777777" w:rsidR="000B2DFD" w:rsidRDefault="000B2DFD" w:rsidP="000B2DFD">
      <w:pPr>
        <w:pStyle w:val="CommentText"/>
      </w:pPr>
      <w:r>
        <w:rPr>
          <w:rStyle w:val="CommentReference"/>
        </w:rPr>
        <w:annotationRef/>
      </w:r>
      <w:r>
        <w:t>Less than 1, I this means lower.</w:t>
      </w:r>
    </w:p>
  </w:comment>
  <w:comment w:id="5" w:author="Sabrin Sultana" w:date="2025-07-07T17:41:00Z" w:initials="SS">
    <w:p w14:paraId="71BACDC0" w14:textId="77777777" w:rsidR="000B2DFD" w:rsidRDefault="000B2DFD" w:rsidP="000B2DFD">
      <w:pPr>
        <w:pStyle w:val="CommentText"/>
      </w:pPr>
      <w:r>
        <w:rPr>
          <w:rStyle w:val="CommentReference"/>
        </w:rPr>
        <w:annotationRef/>
      </w:r>
      <w:r>
        <w:t>What is reference group?</w:t>
      </w:r>
    </w:p>
  </w:comment>
  <w:comment w:id="7" w:author="Sabrin Sultana" w:date="2025-07-07T18:17:00Z" w:initials="SS">
    <w:p w14:paraId="17747C7D" w14:textId="77777777" w:rsidR="001A1FD6" w:rsidRDefault="001A1FD6" w:rsidP="001A1FD6">
      <w:pPr>
        <w:pStyle w:val="CommentText"/>
      </w:pPr>
      <w:r>
        <w:rPr>
          <w:rStyle w:val="CommentReference"/>
        </w:rPr>
        <w:annotationRef/>
      </w:r>
      <w:r>
        <w:t>The reason why they missed, is missing in the result. And need to add a sentence what is our findings in single sentence.</w:t>
      </w:r>
    </w:p>
  </w:comment>
  <w:comment w:id="8" w:author="Sabrin Sultana" w:date="2025-07-07T20:33:00Z" w:initials="SS">
    <w:p w14:paraId="33C79446" w14:textId="77777777" w:rsidR="00087DE1" w:rsidRDefault="00087DE1" w:rsidP="00087DE1">
      <w:pPr>
        <w:pStyle w:val="CommentText"/>
      </w:pPr>
      <w:r>
        <w:rPr>
          <w:rStyle w:val="CommentReference"/>
        </w:rPr>
        <w:annotationRef/>
      </w:r>
      <w:r>
        <w:t>Non??</w:t>
      </w:r>
    </w:p>
  </w:comment>
  <w:comment w:id="10" w:author="Sabrin Sultana" w:date="2025-07-07T20:36:00Z" w:initials="SS">
    <w:p w14:paraId="3FBB32BD" w14:textId="77777777" w:rsidR="00087DE1" w:rsidRDefault="00087DE1" w:rsidP="00087DE1">
      <w:pPr>
        <w:pStyle w:val="CommentText"/>
      </w:pPr>
      <w:r>
        <w:rPr>
          <w:rStyle w:val="CommentReference"/>
        </w:rPr>
        <w:annotationRef/>
      </w:r>
      <w:r>
        <w:t>Sample size is missing and how you reached this sample size?</w:t>
      </w:r>
    </w:p>
  </w:comment>
  <w:comment w:id="11" w:author="Sabrin Sultana" w:date="2025-07-07T20:37:00Z" w:initials="SS">
    <w:p w14:paraId="0E985053" w14:textId="77777777" w:rsidR="00087DE1" w:rsidRDefault="00087DE1" w:rsidP="00087DE1">
      <w:pPr>
        <w:pStyle w:val="CommentText"/>
      </w:pPr>
      <w:r>
        <w:rPr>
          <w:rStyle w:val="CommentReference"/>
        </w:rPr>
        <w:annotationRef/>
      </w:r>
      <w:r>
        <w:t>Any inclusion or exclusion criteria?</w:t>
      </w:r>
    </w:p>
  </w:comment>
  <w:comment w:id="19" w:author="Sabrin Sultana" w:date="2025-07-07T20:41:00Z" w:initials="SS">
    <w:p w14:paraId="427027A5" w14:textId="77777777" w:rsidR="00087DE1" w:rsidRDefault="00087DE1" w:rsidP="00087DE1">
      <w:pPr>
        <w:pStyle w:val="CommentText"/>
      </w:pPr>
      <w:r>
        <w:rPr>
          <w:rStyle w:val="CommentReference"/>
        </w:rPr>
        <w:annotationRef/>
      </w:r>
      <w:r>
        <w:t>??</w:t>
      </w:r>
    </w:p>
  </w:comment>
  <w:comment w:id="397" w:author="Sabrin Sultana" w:date="2025-07-07T21:37:00Z" w:initials="SS">
    <w:p w14:paraId="4DE37A1D" w14:textId="77777777" w:rsidR="00CC7B73" w:rsidRDefault="00CC7B73" w:rsidP="00CC7B73">
      <w:pPr>
        <w:pStyle w:val="CommentText"/>
      </w:pPr>
      <w:r>
        <w:rPr>
          <w:rStyle w:val="CommentReference"/>
        </w:rPr>
        <w:annotationRef/>
      </w:r>
      <w:r>
        <w:t>Need a short description of our findings. Need to focus on more in barriers.</w:t>
      </w:r>
    </w:p>
  </w:comment>
  <w:comment w:id="398" w:author="Sabrin Sultana" w:date="2025-07-07T21:38:00Z" w:initials="SS">
    <w:p w14:paraId="09B7229D" w14:textId="77777777" w:rsidR="00CC7B73" w:rsidRDefault="00CC7B73" w:rsidP="00CC7B73">
      <w:pPr>
        <w:pStyle w:val="CommentText"/>
      </w:pPr>
      <w:r>
        <w:rPr>
          <w:rStyle w:val="CommentReference"/>
        </w:rPr>
        <w:annotationRef/>
      </w:r>
      <w:r>
        <w:t>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93BD2" w15:done="0"/>
  <w15:commentEx w15:paraId="1DEE2A6B" w15:done="0"/>
  <w15:commentEx w15:paraId="24C6F078" w15:done="0"/>
  <w15:commentEx w15:paraId="0E4B7649" w15:done="0"/>
  <w15:commentEx w15:paraId="71BACDC0" w15:done="0"/>
  <w15:commentEx w15:paraId="17747C7D" w15:done="0"/>
  <w15:commentEx w15:paraId="33C79446" w15:done="0"/>
  <w15:commentEx w15:paraId="3FBB32BD" w15:done="0"/>
  <w15:commentEx w15:paraId="0E985053" w15:paraIdParent="3FBB32BD" w15:done="0"/>
  <w15:commentEx w15:paraId="427027A5" w15:done="0"/>
  <w15:commentEx w15:paraId="4DE37A1D" w15:done="0"/>
  <w15:commentEx w15:paraId="09B722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8BBE79" w16cex:dateUtc="2025-07-07T10:26:00Z"/>
  <w16cex:commentExtensible w16cex:durableId="30E1809E" w16cex:dateUtc="2025-07-07T10:28:00Z"/>
  <w16cex:commentExtensible w16cex:durableId="44F13180" w16cex:dateUtc="2025-07-07T10:28:00Z"/>
  <w16cex:commentExtensible w16cex:durableId="405BE016" w16cex:dateUtc="2025-07-07T11:40:00Z"/>
  <w16cex:commentExtensible w16cex:durableId="0B53C893" w16cex:dateUtc="2025-07-07T11:41:00Z"/>
  <w16cex:commentExtensible w16cex:durableId="46752FA3" w16cex:dateUtc="2025-07-07T12:17:00Z"/>
  <w16cex:commentExtensible w16cex:durableId="721B76C9" w16cex:dateUtc="2025-07-07T14:33:00Z"/>
  <w16cex:commentExtensible w16cex:durableId="66DBE03D" w16cex:dateUtc="2025-07-07T14:36:00Z"/>
  <w16cex:commentExtensible w16cex:durableId="67CC0F33" w16cex:dateUtc="2025-07-07T14:37:00Z"/>
  <w16cex:commentExtensible w16cex:durableId="55A0F9A4" w16cex:dateUtc="2025-07-07T14:41:00Z"/>
  <w16cex:commentExtensible w16cex:durableId="29517AC4" w16cex:dateUtc="2025-07-07T15:37:00Z"/>
  <w16cex:commentExtensible w16cex:durableId="3DD637E5" w16cex:dateUtc="2025-07-07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93BD2" w16cid:durableId="178BBE79"/>
  <w16cid:commentId w16cid:paraId="1DEE2A6B" w16cid:durableId="30E1809E"/>
  <w16cid:commentId w16cid:paraId="24C6F078" w16cid:durableId="44F13180"/>
  <w16cid:commentId w16cid:paraId="0E4B7649" w16cid:durableId="405BE016"/>
  <w16cid:commentId w16cid:paraId="71BACDC0" w16cid:durableId="0B53C893"/>
  <w16cid:commentId w16cid:paraId="17747C7D" w16cid:durableId="46752FA3"/>
  <w16cid:commentId w16cid:paraId="33C79446" w16cid:durableId="721B76C9"/>
  <w16cid:commentId w16cid:paraId="3FBB32BD" w16cid:durableId="66DBE03D"/>
  <w16cid:commentId w16cid:paraId="0E985053" w16cid:durableId="67CC0F33"/>
  <w16cid:commentId w16cid:paraId="427027A5" w16cid:durableId="55A0F9A4"/>
  <w16cid:commentId w16cid:paraId="4DE37A1D" w16cid:durableId="29517AC4"/>
  <w16cid:commentId w16cid:paraId="09B7229D" w16cid:durableId="3DD63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0158C" w14:textId="77777777" w:rsidR="009A6995" w:rsidRDefault="009A6995" w:rsidP="00AC1C83">
      <w:pPr>
        <w:spacing w:after="0" w:line="240" w:lineRule="auto"/>
      </w:pPr>
      <w:r>
        <w:separator/>
      </w:r>
    </w:p>
  </w:endnote>
  <w:endnote w:type="continuationSeparator" w:id="0">
    <w:p w14:paraId="7432BBFF" w14:textId="77777777" w:rsidR="009A6995" w:rsidRDefault="009A6995" w:rsidP="00AC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7814810"/>
      <w:docPartObj>
        <w:docPartGallery w:val="Page Numbers (Bottom of Page)"/>
        <w:docPartUnique/>
      </w:docPartObj>
    </w:sdtPr>
    <w:sdtEndPr>
      <w:rPr>
        <w:color w:val="7F7F7F" w:themeColor="background1" w:themeShade="7F"/>
        <w:spacing w:val="60"/>
      </w:rPr>
    </w:sdtEndPr>
    <w:sdtContent>
      <w:p w14:paraId="15DBC064" w14:textId="397AA11C" w:rsidR="00AC1C83" w:rsidRDefault="00AC1C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5D016C" w14:textId="77777777" w:rsidR="00AC1C83" w:rsidRDefault="00AC1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C46E1" w14:textId="77777777" w:rsidR="009A6995" w:rsidRDefault="009A6995" w:rsidP="00AC1C83">
      <w:pPr>
        <w:spacing w:after="0" w:line="240" w:lineRule="auto"/>
      </w:pPr>
      <w:r>
        <w:separator/>
      </w:r>
    </w:p>
  </w:footnote>
  <w:footnote w:type="continuationSeparator" w:id="0">
    <w:p w14:paraId="73315096" w14:textId="77777777" w:rsidR="009A6995" w:rsidRDefault="009A6995" w:rsidP="00AC1C8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brin Sultana">
    <w15:presenceInfo w15:providerId="Windows Live" w15:userId="46ec7eff2738e8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wrtxe0jd5drtev2xzvw2x1sa9fvrt29p5x&quot;&gt;Mc_Rabies&lt;record-ids&gt;&lt;item&gt;1&lt;/item&gt;&lt;item&gt;4&lt;/item&gt;&lt;item&gt;5&lt;/item&gt;&lt;item&gt;7&lt;/item&gt;&lt;item&gt;8&lt;/item&gt;&lt;item&gt;9&lt;/item&gt;&lt;item&gt;10&lt;/item&gt;&lt;item&gt;12&lt;/item&gt;&lt;item&gt;13&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A35DDB"/>
    <w:rsid w:val="00000C89"/>
    <w:rsid w:val="000019EC"/>
    <w:rsid w:val="000036D5"/>
    <w:rsid w:val="00015FAB"/>
    <w:rsid w:val="00016828"/>
    <w:rsid w:val="000173C2"/>
    <w:rsid w:val="000174A0"/>
    <w:rsid w:val="000217F9"/>
    <w:rsid w:val="00021BE2"/>
    <w:rsid w:val="00026EBB"/>
    <w:rsid w:val="0002793E"/>
    <w:rsid w:val="00030B63"/>
    <w:rsid w:val="00033DEA"/>
    <w:rsid w:val="000354D9"/>
    <w:rsid w:val="00036D1B"/>
    <w:rsid w:val="00037D94"/>
    <w:rsid w:val="00040ABA"/>
    <w:rsid w:val="00045978"/>
    <w:rsid w:val="00050576"/>
    <w:rsid w:val="000515D2"/>
    <w:rsid w:val="00051CF8"/>
    <w:rsid w:val="000536BC"/>
    <w:rsid w:val="00056AF4"/>
    <w:rsid w:val="000572B4"/>
    <w:rsid w:val="000643CA"/>
    <w:rsid w:val="00071F4D"/>
    <w:rsid w:val="000739C1"/>
    <w:rsid w:val="00076C93"/>
    <w:rsid w:val="0008426C"/>
    <w:rsid w:val="00085247"/>
    <w:rsid w:val="000863EC"/>
    <w:rsid w:val="00087BEE"/>
    <w:rsid w:val="00087DE1"/>
    <w:rsid w:val="00090DE0"/>
    <w:rsid w:val="00091AFB"/>
    <w:rsid w:val="000A076A"/>
    <w:rsid w:val="000A45F9"/>
    <w:rsid w:val="000B2DFD"/>
    <w:rsid w:val="000C1926"/>
    <w:rsid w:val="000C381A"/>
    <w:rsid w:val="000C7A74"/>
    <w:rsid w:val="000D04F7"/>
    <w:rsid w:val="000D0535"/>
    <w:rsid w:val="000D0FA3"/>
    <w:rsid w:val="000D66B4"/>
    <w:rsid w:val="000E040E"/>
    <w:rsid w:val="000E32BF"/>
    <w:rsid w:val="000E4643"/>
    <w:rsid w:val="000F4DCE"/>
    <w:rsid w:val="000F55C5"/>
    <w:rsid w:val="000F7DDE"/>
    <w:rsid w:val="000F7DE7"/>
    <w:rsid w:val="001005B3"/>
    <w:rsid w:val="00100740"/>
    <w:rsid w:val="00102E93"/>
    <w:rsid w:val="00106352"/>
    <w:rsid w:val="0010761C"/>
    <w:rsid w:val="00112B65"/>
    <w:rsid w:val="00115555"/>
    <w:rsid w:val="0012007E"/>
    <w:rsid w:val="0012100D"/>
    <w:rsid w:val="001211C5"/>
    <w:rsid w:val="0012143A"/>
    <w:rsid w:val="00121BC2"/>
    <w:rsid w:val="00123850"/>
    <w:rsid w:val="0013167E"/>
    <w:rsid w:val="0013182A"/>
    <w:rsid w:val="001318C3"/>
    <w:rsid w:val="00133A02"/>
    <w:rsid w:val="00134126"/>
    <w:rsid w:val="00136105"/>
    <w:rsid w:val="001361BA"/>
    <w:rsid w:val="00137D65"/>
    <w:rsid w:val="00143DF2"/>
    <w:rsid w:val="00147E71"/>
    <w:rsid w:val="00151040"/>
    <w:rsid w:val="00157FA2"/>
    <w:rsid w:val="0016209F"/>
    <w:rsid w:val="0016218E"/>
    <w:rsid w:val="00163762"/>
    <w:rsid w:val="001637A4"/>
    <w:rsid w:val="00165B10"/>
    <w:rsid w:val="001704CE"/>
    <w:rsid w:val="00171E5E"/>
    <w:rsid w:val="00176E27"/>
    <w:rsid w:val="00176F5F"/>
    <w:rsid w:val="001773C2"/>
    <w:rsid w:val="001777F2"/>
    <w:rsid w:val="00181E1C"/>
    <w:rsid w:val="001856C1"/>
    <w:rsid w:val="0018608B"/>
    <w:rsid w:val="001873DE"/>
    <w:rsid w:val="001877E5"/>
    <w:rsid w:val="00187B04"/>
    <w:rsid w:val="00193549"/>
    <w:rsid w:val="001941DB"/>
    <w:rsid w:val="00194F39"/>
    <w:rsid w:val="001A1FD6"/>
    <w:rsid w:val="001A2532"/>
    <w:rsid w:val="001A27B5"/>
    <w:rsid w:val="001B363E"/>
    <w:rsid w:val="001B72E8"/>
    <w:rsid w:val="001B759A"/>
    <w:rsid w:val="001C21D4"/>
    <w:rsid w:val="001C5EE1"/>
    <w:rsid w:val="001D3DBC"/>
    <w:rsid w:val="001E1BE3"/>
    <w:rsid w:val="001E630A"/>
    <w:rsid w:val="001E674A"/>
    <w:rsid w:val="001F16B2"/>
    <w:rsid w:val="002017F9"/>
    <w:rsid w:val="00210290"/>
    <w:rsid w:val="00210FDB"/>
    <w:rsid w:val="002119C9"/>
    <w:rsid w:val="002126B9"/>
    <w:rsid w:val="00213038"/>
    <w:rsid w:val="002166C5"/>
    <w:rsid w:val="00221715"/>
    <w:rsid w:val="00221F7D"/>
    <w:rsid w:val="0022754E"/>
    <w:rsid w:val="002319FA"/>
    <w:rsid w:val="00236B68"/>
    <w:rsid w:val="00236FDC"/>
    <w:rsid w:val="00245864"/>
    <w:rsid w:val="0024729F"/>
    <w:rsid w:val="00247E0C"/>
    <w:rsid w:val="00250172"/>
    <w:rsid w:val="00250A29"/>
    <w:rsid w:val="00251BC3"/>
    <w:rsid w:val="002604E1"/>
    <w:rsid w:val="00260BA5"/>
    <w:rsid w:val="00261AC0"/>
    <w:rsid w:val="00266308"/>
    <w:rsid w:val="002735D3"/>
    <w:rsid w:val="00273F75"/>
    <w:rsid w:val="002770F7"/>
    <w:rsid w:val="00283D2A"/>
    <w:rsid w:val="00284E5C"/>
    <w:rsid w:val="002920DF"/>
    <w:rsid w:val="002A1485"/>
    <w:rsid w:val="002B0DEA"/>
    <w:rsid w:val="002B281F"/>
    <w:rsid w:val="002B4542"/>
    <w:rsid w:val="002B541E"/>
    <w:rsid w:val="002B6435"/>
    <w:rsid w:val="002B771F"/>
    <w:rsid w:val="002C0379"/>
    <w:rsid w:val="002C067F"/>
    <w:rsid w:val="002C2185"/>
    <w:rsid w:val="002C6300"/>
    <w:rsid w:val="002C6F1B"/>
    <w:rsid w:val="002C75CE"/>
    <w:rsid w:val="002D630B"/>
    <w:rsid w:val="002D6F55"/>
    <w:rsid w:val="002E141E"/>
    <w:rsid w:val="002E3E89"/>
    <w:rsid w:val="002E47A1"/>
    <w:rsid w:val="002E48E9"/>
    <w:rsid w:val="002E5394"/>
    <w:rsid w:val="002E5DA2"/>
    <w:rsid w:val="002E728E"/>
    <w:rsid w:val="002E747E"/>
    <w:rsid w:val="002F288E"/>
    <w:rsid w:val="002F6CF5"/>
    <w:rsid w:val="00300EA4"/>
    <w:rsid w:val="003036B7"/>
    <w:rsid w:val="00312045"/>
    <w:rsid w:val="003131EB"/>
    <w:rsid w:val="00320482"/>
    <w:rsid w:val="00323395"/>
    <w:rsid w:val="00324690"/>
    <w:rsid w:val="00326AD6"/>
    <w:rsid w:val="00327017"/>
    <w:rsid w:val="0033220D"/>
    <w:rsid w:val="00333FA4"/>
    <w:rsid w:val="003346E5"/>
    <w:rsid w:val="0034513C"/>
    <w:rsid w:val="00346366"/>
    <w:rsid w:val="0034662A"/>
    <w:rsid w:val="00350431"/>
    <w:rsid w:val="00352E59"/>
    <w:rsid w:val="00356C55"/>
    <w:rsid w:val="00356D52"/>
    <w:rsid w:val="0036260F"/>
    <w:rsid w:val="003706A9"/>
    <w:rsid w:val="00371C90"/>
    <w:rsid w:val="0037226F"/>
    <w:rsid w:val="00372931"/>
    <w:rsid w:val="0037573E"/>
    <w:rsid w:val="00376B7A"/>
    <w:rsid w:val="00377248"/>
    <w:rsid w:val="003779FE"/>
    <w:rsid w:val="00381F12"/>
    <w:rsid w:val="003876D7"/>
    <w:rsid w:val="00390BE5"/>
    <w:rsid w:val="00392CD5"/>
    <w:rsid w:val="00393855"/>
    <w:rsid w:val="00395784"/>
    <w:rsid w:val="003A3372"/>
    <w:rsid w:val="003A3F82"/>
    <w:rsid w:val="003B3C9A"/>
    <w:rsid w:val="003B41FC"/>
    <w:rsid w:val="003B70FC"/>
    <w:rsid w:val="003B787D"/>
    <w:rsid w:val="003C6EC2"/>
    <w:rsid w:val="003D05ED"/>
    <w:rsid w:val="003D338F"/>
    <w:rsid w:val="003D41CE"/>
    <w:rsid w:val="003E1656"/>
    <w:rsid w:val="003E2F64"/>
    <w:rsid w:val="003F1720"/>
    <w:rsid w:val="003F172A"/>
    <w:rsid w:val="003F2DC2"/>
    <w:rsid w:val="003F3C2D"/>
    <w:rsid w:val="00405D0C"/>
    <w:rsid w:val="00411AC3"/>
    <w:rsid w:val="00411E57"/>
    <w:rsid w:val="00412AB0"/>
    <w:rsid w:val="004153D4"/>
    <w:rsid w:val="004218A1"/>
    <w:rsid w:val="0042305C"/>
    <w:rsid w:val="00424B6C"/>
    <w:rsid w:val="00427BBE"/>
    <w:rsid w:val="004318AF"/>
    <w:rsid w:val="0043213A"/>
    <w:rsid w:val="00432B68"/>
    <w:rsid w:val="0043778F"/>
    <w:rsid w:val="004429BA"/>
    <w:rsid w:val="00450E56"/>
    <w:rsid w:val="0045199F"/>
    <w:rsid w:val="0045221C"/>
    <w:rsid w:val="004577C2"/>
    <w:rsid w:val="0045798D"/>
    <w:rsid w:val="00461C3C"/>
    <w:rsid w:val="00461D6F"/>
    <w:rsid w:val="004659BA"/>
    <w:rsid w:val="00466602"/>
    <w:rsid w:val="0047094E"/>
    <w:rsid w:val="00472E2B"/>
    <w:rsid w:val="004752EF"/>
    <w:rsid w:val="004770F2"/>
    <w:rsid w:val="004809B4"/>
    <w:rsid w:val="00480D69"/>
    <w:rsid w:val="00480DB6"/>
    <w:rsid w:val="0048327E"/>
    <w:rsid w:val="00483795"/>
    <w:rsid w:val="00483C6A"/>
    <w:rsid w:val="00486AFD"/>
    <w:rsid w:val="00492657"/>
    <w:rsid w:val="00493C2E"/>
    <w:rsid w:val="0049503A"/>
    <w:rsid w:val="004965D9"/>
    <w:rsid w:val="004A12C9"/>
    <w:rsid w:val="004A1AC4"/>
    <w:rsid w:val="004A745A"/>
    <w:rsid w:val="004B23C8"/>
    <w:rsid w:val="004B29EC"/>
    <w:rsid w:val="004B6BF5"/>
    <w:rsid w:val="004C4894"/>
    <w:rsid w:val="004D33F3"/>
    <w:rsid w:val="004F1ED0"/>
    <w:rsid w:val="004F2874"/>
    <w:rsid w:val="004F3FAE"/>
    <w:rsid w:val="004F6785"/>
    <w:rsid w:val="004F70D1"/>
    <w:rsid w:val="004F7E63"/>
    <w:rsid w:val="0050101E"/>
    <w:rsid w:val="00502368"/>
    <w:rsid w:val="00503D10"/>
    <w:rsid w:val="00511DC6"/>
    <w:rsid w:val="005121D8"/>
    <w:rsid w:val="005121DE"/>
    <w:rsid w:val="005128C9"/>
    <w:rsid w:val="00514792"/>
    <w:rsid w:val="00516C1A"/>
    <w:rsid w:val="00522652"/>
    <w:rsid w:val="00522F3F"/>
    <w:rsid w:val="00523179"/>
    <w:rsid w:val="005236B9"/>
    <w:rsid w:val="00527270"/>
    <w:rsid w:val="0053416F"/>
    <w:rsid w:val="005362C9"/>
    <w:rsid w:val="0053634F"/>
    <w:rsid w:val="0054037E"/>
    <w:rsid w:val="005417E3"/>
    <w:rsid w:val="0054717D"/>
    <w:rsid w:val="00552A5C"/>
    <w:rsid w:val="005563BE"/>
    <w:rsid w:val="005608E6"/>
    <w:rsid w:val="00571350"/>
    <w:rsid w:val="00571664"/>
    <w:rsid w:val="00581959"/>
    <w:rsid w:val="00581A4A"/>
    <w:rsid w:val="005841C2"/>
    <w:rsid w:val="00586A6F"/>
    <w:rsid w:val="00587E65"/>
    <w:rsid w:val="005924F6"/>
    <w:rsid w:val="00593596"/>
    <w:rsid w:val="00595AA6"/>
    <w:rsid w:val="00597FF7"/>
    <w:rsid w:val="005A1C30"/>
    <w:rsid w:val="005A63EB"/>
    <w:rsid w:val="005B3B74"/>
    <w:rsid w:val="005B495E"/>
    <w:rsid w:val="005B4CA3"/>
    <w:rsid w:val="005B6215"/>
    <w:rsid w:val="005B6AF0"/>
    <w:rsid w:val="005B70DD"/>
    <w:rsid w:val="005C6B45"/>
    <w:rsid w:val="005D04CF"/>
    <w:rsid w:val="005D17D0"/>
    <w:rsid w:val="005D409E"/>
    <w:rsid w:val="005D5810"/>
    <w:rsid w:val="005D6664"/>
    <w:rsid w:val="005D715F"/>
    <w:rsid w:val="005E07D9"/>
    <w:rsid w:val="005E1C9D"/>
    <w:rsid w:val="005E67BC"/>
    <w:rsid w:val="005F143B"/>
    <w:rsid w:val="005F5F68"/>
    <w:rsid w:val="005F6567"/>
    <w:rsid w:val="005F67DF"/>
    <w:rsid w:val="00606EF6"/>
    <w:rsid w:val="00607274"/>
    <w:rsid w:val="0061445D"/>
    <w:rsid w:val="00624DD5"/>
    <w:rsid w:val="00625C97"/>
    <w:rsid w:val="006279A9"/>
    <w:rsid w:val="00630F1E"/>
    <w:rsid w:val="0063111B"/>
    <w:rsid w:val="006318A8"/>
    <w:rsid w:val="006330B5"/>
    <w:rsid w:val="006335DE"/>
    <w:rsid w:val="006376BD"/>
    <w:rsid w:val="00637D4A"/>
    <w:rsid w:val="00642FAF"/>
    <w:rsid w:val="006511CD"/>
    <w:rsid w:val="00651CEE"/>
    <w:rsid w:val="00660D7B"/>
    <w:rsid w:val="00664E5B"/>
    <w:rsid w:val="006763E1"/>
    <w:rsid w:val="00677D57"/>
    <w:rsid w:val="00680A2D"/>
    <w:rsid w:val="00690345"/>
    <w:rsid w:val="00690F5B"/>
    <w:rsid w:val="0069295F"/>
    <w:rsid w:val="006931D4"/>
    <w:rsid w:val="00695408"/>
    <w:rsid w:val="006A19C6"/>
    <w:rsid w:val="006A2E77"/>
    <w:rsid w:val="006A48BA"/>
    <w:rsid w:val="006B3BC8"/>
    <w:rsid w:val="006B4782"/>
    <w:rsid w:val="006B4CB4"/>
    <w:rsid w:val="006B4CF4"/>
    <w:rsid w:val="006C0A43"/>
    <w:rsid w:val="006C2C30"/>
    <w:rsid w:val="006C2D1D"/>
    <w:rsid w:val="006C4BB7"/>
    <w:rsid w:val="006C529F"/>
    <w:rsid w:val="006C6E80"/>
    <w:rsid w:val="006D2156"/>
    <w:rsid w:val="006D649C"/>
    <w:rsid w:val="006E2235"/>
    <w:rsid w:val="006E5F59"/>
    <w:rsid w:val="006F1653"/>
    <w:rsid w:val="00704F09"/>
    <w:rsid w:val="007074A1"/>
    <w:rsid w:val="00707B80"/>
    <w:rsid w:val="00710E29"/>
    <w:rsid w:val="0071644A"/>
    <w:rsid w:val="007206FD"/>
    <w:rsid w:val="007301A0"/>
    <w:rsid w:val="00732549"/>
    <w:rsid w:val="007346BB"/>
    <w:rsid w:val="0073480A"/>
    <w:rsid w:val="00740A9F"/>
    <w:rsid w:val="00751A63"/>
    <w:rsid w:val="007550B7"/>
    <w:rsid w:val="00756FAC"/>
    <w:rsid w:val="0076115D"/>
    <w:rsid w:val="0076206E"/>
    <w:rsid w:val="00765D98"/>
    <w:rsid w:val="00772AB1"/>
    <w:rsid w:val="00781914"/>
    <w:rsid w:val="00781A34"/>
    <w:rsid w:val="00786912"/>
    <w:rsid w:val="00787E91"/>
    <w:rsid w:val="00790571"/>
    <w:rsid w:val="00793ED5"/>
    <w:rsid w:val="0079500F"/>
    <w:rsid w:val="00796675"/>
    <w:rsid w:val="00797D9B"/>
    <w:rsid w:val="007A0EF5"/>
    <w:rsid w:val="007A2B70"/>
    <w:rsid w:val="007A503C"/>
    <w:rsid w:val="007A53A3"/>
    <w:rsid w:val="007A6FE9"/>
    <w:rsid w:val="007B7F29"/>
    <w:rsid w:val="007C0B9E"/>
    <w:rsid w:val="007C24B1"/>
    <w:rsid w:val="007C3521"/>
    <w:rsid w:val="007C4FAA"/>
    <w:rsid w:val="007C59B4"/>
    <w:rsid w:val="007C7ECF"/>
    <w:rsid w:val="007D0415"/>
    <w:rsid w:val="007D0E63"/>
    <w:rsid w:val="007D5351"/>
    <w:rsid w:val="007D5623"/>
    <w:rsid w:val="007E0369"/>
    <w:rsid w:val="007E0DA6"/>
    <w:rsid w:val="007E1150"/>
    <w:rsid w:val="007E4F29"/>
    <w:rsid w:val="007E5A55"/>
    <w:rsid w:val="007F07FE"/>
    <w:rsid w:val="007F63FE"/>
    <w:rsid w:val="00800FFE"/>
    <w:rsid w:val="00802203"/>
    <w:rsid w:val="00803F26"/>
    <w:rsid w:val="00804343"/>
    <w:rsid w:val="008079F2"/>
    <w:rsid w:val="00807DC9"/>
    <w:rsid w:val="00807F06"/>
    <w:rsid w:val="008154A8"/>
    <w:rsid w:val="00821678"/>
    <w:rsid w:val="0082250D"/>
    <w:rsid w:val="00826AB1"/>
    <w:rsid w:val="008406DB"/>
    <w:rsid w:val="00840C90"/>
    <w:rsid w:val="00846BD3"/>
    <w:rsid w:val="00854851"/>
    <w:rsid w:val="008636C4"/>
    <w:rsid w:val="008857BA"/>
    <w:rsid w:val="00886046"/>
    <w:rsid w:val="00890102"/>
    <w:rsid w:val="008912E5"/>
    <w:rsid w:val="00894535"/>
    <w:rsid w:val="008A2741"/>
    <w:rsid w:val="008A512D"/>
    <w:rsid w:val="008A7666"/>
    <w:rsid w:val="008B1216"/>
    <w:rsid w:val="008B4AF3"/>
    <w:rsid w:val="008B5236"/>
    <w:rsid w:val="008B70AE"/>
    <w:rsid w:val="008C09AA"/>
    <w:rsid w:val="008C1360"/>
    <w:rsid w:val="008C145A"/>
    <w:rsid w:val="008C47AA"/>
    <w:rsid w:val="008D18D9"/>
    <w:rsid w:val="008D1BD5"/>
    <w:rsid w:val="008D72A0"/>
    <w:rsid w:val="008E04FF"/>
    <w:rsid w:val="008E1CFD"/>
    <w:rsid w:val="008E27AD"/>
    <w:rsid w:val="008E361C"/>
    <w:rsid w:val="008E3ADA"/>
    <w:rsid w:val="008E4289"/>
    <w:rsid w:val="008E7E5E"/>
    <w:rsid w:val="008F3F5B"/>
    <w:rsid w:val="008F7F92"/>
    <w:rsid w:val="00901FD4"/>
    <w:rsid w:val="009033F0"/>
    <w:rsid w:val="00903B05"/>
    <w:rsid w:val="00907D32"/>
    <w:rsid w:val="00912D38"/>
    <w:rsid w:val="0091590C"/>
    <w:rsid w:val="00916026"/>
    <w:rsid w:val="00916559"/>
    <w:rsid w:val="009169EF"/>
    <w:rsid w:val="00916A20"/>
    <w:rsid w:val="00917305"/>
    <w:rsid w:val="009208AA"/>
    <w:rsid w:val="00924C80"/>
    <w:rsid w:val="0092576D"/>
    <w:rsid w:val="00926764"/>
    <w:rsid w:val="0093346F"/>
    <w:rsid w:val="00934B75"/>
    <w:rsid w:val="009372F0"/>
    <w:rsid w:val="009373DB"/>
    <w:rsid w:val="009460BA"/>
    <w:rsid w:val="00950578"/>
    <w:rsid w:val="009527EE"/>
    <w:rsid w:val="00956A3F"/>
    <w:rsid w:val="009609CD"/>
    <w:rsid w:val="00962ACC"/>
    <w:rsid w:val="0096385F"/>
    <w:rsid w:val="0096424D"/>
    <w:rsid w:val="00965198"/>
    <w:rsid w:val="0096583F"/>
    <w:rsid w:val="00965CFF"/>
    <w:rsid w:val="00966D46"/>
    <w:rsid w:val="009703A4"/>
    <w:rsid w:val="009719AC"/>
    <w:rsid w:val="00972513"/>
    <w:rsid w:val="009743F5"/>
    <w:rsid w:val="009824C0"/>
    <w:rsid w:val="00985C41"/>
    <w:rsid w:val="00990EA8"/>
    <w:rsid w:val="00991A21"/>
    <w:rsid w:val="00991AA7"/>
    <w:rsid w:val="00991E65"/>
    <w:rsid w:val="00993152"/>
    <w:rsid w:val="009940B0"/>
    <w:rsid w:val="00997691"/>
    <w:rsid w:val="00997975"/>
    <w:rsid w:val="009A051F"/>
    <w:rsid w:val="009A1CFE"/>
    <w:rsid w:val="009A6995"/>
    <w:rsid w:val="009A7EF9"/>
    <w:rsid w:val="009B2D25"/>
    <w:rsid w:val="009B4900"/>
    <w:rsid w:val="009B782A"/>
    <w:rsid w:val="009C24C0"/>
    <w:rsid w:val="009C2A2F"/>
    <w:rsid w:val="009C777D"/>
    <w:rsid w:val="009D15AF"/>
    <w:rsid w:val="009D28E7"/>
    <w:rsid w:val="009D3E3F"/>
    <w:rsid w:val="009D4B03"/>
    <w:rsid w:val="009D52A7"/>
    <w:rsid w:val="009E0A81"/>
    <w:rsid w:val="009E3787"/>
    <w:rsid w:val="009E5C76"/>
    <w:rsid w:val="009F3150"/>
    <w:rsid w:val="009F5482"/>
    <w:rsid w:val="009F5A1D"/>
    <w:rsid w:val="009F685C"/>
    <w:rsid w:val="009F7C9F"/>
    <w:rsid w:val="00A01F90"/>
    <w:rsid w:val="00A03079"/>
    <w:rsid w:val="00A07464"/>
    <w:rsid w:val="00A1039D"/>
    <w:rsid w:val="00A115F1"/>
    <w:rsid w:val="00A16C49"/>
    <w:rsid w:val="00A21645"/>
    <w:rsid w:val="00A21E46"/>
    <w:rsid w:val="00A226B6"/>
    <w:rsid w:val="00A264BC"/>
    <w:rsid w:val="00A26917"/>
    <w:rsid w:val="00A26A53"/>
    <w:rsid w:val="00A33B48"/>
    <w:rsid w:val="00A35DDB"/>
    <w:rsid w:val="00A35FFF"/>
    <w:rsid w:val="00A36B78"/>
    <w:rsid w:val="00A45EAD"/>
    <w:rsid w:val="00A479AE"/>
    <w:rsid w:val="00A50DFB"/>
    <w:rsid w:val="00A51513"/>
    <w:rsid w:val="00A5191F"/>
    <w:rsid w:val="00A5311C"/>
    <w:rsid w:val="00A560E3"/>
    <w:rsid w:val="00A563EF"/>
    <w:rsid w:val="00A57FB9"/>
    <w:rsid w:val="00A60E37"/>
    <w:rsid w:val="00A62331"/>
    <w:rsid w:val="00A63CA3"/>
    <w:rsid w:val="00A666EB"/>
    <w:rsid w:val="00A71761"/>
    <w:rsid w:val="00A71E34"/>
    <w:rsid w:val="00A7223A"/>
    <w:rsid w:val="00A81672"/>
    <w:rsid w:val="00A81C13"/>
    <w:rsid w:val="00A8285A"/>
    <w:rsid w:val="00A86DE7"/>
    <w:rsid w:val="00A91948"/>
    <w:rsid w:val="00A91D4F"/>
    <w:rsid w:val="00A94852"/>
    <w:rsid w:val="00AA11AD"/>
    <w:rsid w:val="00AA1E7B"/>
    <w:rsid w:val="00AA6BA6"/>
    <w:rsid w:val="00AB0301"/>
    <w:rsid w:val="00AB1C1A"/>
    <w:rsid w:val="00AC0F30"/>
    <w:rsid w:val="00AC1C83"/>
    <w:rsid w:val="00AC36EC"/>
    <w:rsid w:val="00AD0CF7"/>
    <w:rsid w:val="00AD341D"/>
    <w:rsid w:val="00AE1367"/>
    <w:rsid w:val="00AE1E33"/>
    <w:rsid w:val="00AE386F"/>
    <w:rsid w:val="00AE47C1"/>
    <w:rsid w:val="00AE4B3C"/>
    <w:rsid w:val="00AE5229"/>
    <w:rsid w:val="00AE5360"/>
    <w:rsid w:val="00AE6D4E"/>
    <w:rsid w:val="00AF0701"/>
    <w:rsid w:val="00AF1FC6"/>
    <w:rsid w:val="00AF3853"/>
    <w:rsid w:val="00AF3887"/>
    <w:rsid w:val="00AF68B5"/>
    <w:rsid w:val="00B01A4C"/>
    <w:rsid w:val="00B04F7D"/>
    <w:rsid w:val="00B06CE2"/>
    <w:rsid w:val="00B079A7"/>
    <w:rsid w:val="00B07F04"/>
    <w:rsid w:val="00B102D9"/>
    <w:rsid w:val="00B119BB"/>
    <w:rsid w:val="00B14534"/>
    <w:rsid w:val="00B17491"/>
    <w:rsid w:val="00B2359D"/>
    <w:rsid w:val="00B2676E"/>
    <w:rsid w:val="00B27A31"/>
    <w:rsid w:val="00B3153B"/>
    <w:rsid w:val="00B33D46"/>
    <w:rsid w:val="00B36204"/>
    <w:rsid w:val="00B40367"/>
    <w:rsid w:val="00B43A27"/>
    <w:rsid w:val="00B502E5"/>
    <w:rsid w:val="00B508C5"/>
    <w:rsid w:val="00B50BC7"/>
    <w:rsid w:val="00B52B07"/>
    <w:rsid w:val="00B52BE8"/>
    <w:rsid w:val="00B52E5B"/>
    <w:rsid w:val="00B5539C"/>
    <w:rsid w:val="00B6703C"/>
    <w:rsid w:val="00B74133"/>
    <w:rsid w:val="00B77623"/>
    <w:rsid w:val="00B77A60"/>
    <w:rsid w:val="00B809DE"/>
    <w:rsid w:val="00B85B2F"/>
    <w:rsid w:val="00B908BE"/>
    <w:rsid w:val="00B90FE1"/>
    <w:rsid w:val="00B9370E"/>
    <w:rsid w:val="00B93848"/>
    <w:rsid w:val="00B95CD5"/>
    <w:rsid w:val="00BA1D54"/>
    <w:rsid w:val="00BA2450"/>
    <w:rsid w:val="00BA27A3"/>
    <w:rsid w:val="00BA3998"/>
    <w:rsid w:val="00BB00B4"/>
    <w:rsid w:val="00BB1074"/>
    <w:rsid w:val="00BB1660"/>
    <w:rsid w:val="00BB1971"/>
    <w:rsid w:val="00BB2D6A"/>
    <w:rsid w:val="00BB3530"/>
    <w:rsid w:val="00BB5BD1"/>
    <w:rsid w:val="00BC1EF7"/>
    <w:rsid w:val="00BC34DB"/>
    <w:rsid w:val="00BC40BB"/>
    <w:rsid w:val="00BC6190"/>
    <w:rsid w:val="00BC6ACE"/>
    <w:rsid w:val="00BD42CB"/>
    <w:rsid w:val="00BD5197"/>
    <w:rsid w:val="00BE03B9"/>
    <w:rsid w:val="00BE41AC"/>
    <w:rsid w:val="00BF6FBC"/>
    <w:rsid w:val="00C01191"/>
    <w:rsid w:val="00C03BFC"/>
    <w:rsid w:val="00C11186"/>
    <w:rsid w:val="00C11D43"/>
    <w:rsid w:val="00C14F10"/>
    <w:rsid w:val="00C16E47"/>
    <w:rsid w:val="00C172FB"/>
    <w:rsid w:val="00C1798A"/>
    <w:rsid w:val="00C23B67"/>
    <w:rsid w:val="00C24454"/>
    <w:rsid w:val="00C25A53"/>
    <w:rsid w:val="00C30350"/>
    <w:rsid w:val="00C30D4B"/>
    <w:rsid w:val="00C4030C"/>
    <w:rsid w:val="00C40562"/>
    <w:rsid w:val="00C41C25"/>
    <w:rsid w:val="00C42511"/>
    <w:rsid w:val="00C456A8"/>
    <w:rsid w:val="00C458C7"/>
    <w:rsid w:val="00C50BE3"/>
    <w:rsid w:val="00C53231"/>
    <w:rsid w:val="00C5502F"/>
    <w:rsid w:val="00C55417"/>
    <w:rsid w:val="00C61706"/>
    <w:rsid w:val="00C62537"/>
    <w:rsid w:val="00C62F49"/>
    <w:rsid w:val="00C66CCF"/>
    <w:rsid w:val="00C6732F"/>
    <w:rsid w:val="00C72702"/>
    <w:rsid w:val="00C7334B"/>
    <w:rsid w:val="00C73B92"/>
    <w:rsid w:val="00C74567"/>
    <w:rsid w:val="00C748A5"/>
    <w:rsid w:val="00C76FCC"/>
    <w:rsid w:val="00C77794"/>
    <w:rsid w:val="00C77F19"/>
    <w:rsid w:val="00C8515B"/>
    <w:rsid w:val="00C8778D"/>
    <w:rsid w:val="00C93CE1"/>
    <w:rsid w:val="00C93DD3"/>
    <w:rsid w:val="00C97848"/>
    <w:rsid w:val="00CA2A22"/>
    <w:rsid w:val="00CA420B"/>
    <w:rsid w:val="00CA4D00"/>
    <w:rsid w:val="00CB061F"/>
    <w:rsid w:val="00CB1BB3"/>
    <w:rsid w:val="00CB30D8"/>
    <w:rsid w:val="00CB321B"/>
    <w:rsid w:val="00CC1066"/>
    <w:rsid w:val="00CC3A1B"/>
    <w:rsid w:val="00CC4937"/>
    <w:rsid w:val="00CC6CD9"/>
    <w:rsid w:val="00CC6E5A"/>
    <w:rsid w:val="00CC7B73"/>
    <w:rsid w:val="00CD4D58"/>
    <w:rsid w:val="00CE02C8"/>
    <w:rsid w:val="00CE0C4E"/>
    <w:rsid w:val="00CE2BFC"/>
    <w:rsid w:val="00CF10BA"/>
    <w:rsid w:val="00D006DD"/>
    <w:rsid w:val="00D01640"/>
    <w:rsid w:val="00D01AD6"/>
    <w:rsid w:val="00D01CFF"/>
    <w:rsid w:val="00D05AC1"/>
    <w:rsid w:val="00D063D2"/>
    <w:rsid w:val="00D10474"/>
    <w:rsid w:val="00D10CD3"/>
    <w:rsid w:val="00D10D4D"/>
    <w:rsid w:val="00D11C7A"/>
    <w:rsid w:val="00D128AA"/>
    <w:rsid w:val="00D1703C"/>
    <w:rsid w:val="00D23BD4"/>
    <w:rsid w:val="00D25FCB"/>
    <w:rsid w:val="00D301B7"/>
    <w:rsid w:val="00D37EB9"/>
    <w:rsid w:val="00D42AA8"/>
    <w:rsid w:val="00D47FE8"/>
    <w:rsid w:val="00D55CBE"/>
    <w:rsid w:val="00D60C13"/>
    <w:rsid w:val="00D65601"/>
    <w:rsid w:val="00D6571D"/>
    <w:rsid w:val="00D67B4E"/>
    <w:rsid w:val="00D706BD"/>
    <w:rsid w:val="00D74132"/>
    <w:rsid w:val="00D748C6"/>
    <w:rsid w:val="00D81E9C"/>
    <w:rsid w:val="00D83DB8"/>
    <w:rsid w:val="00D84993"/>
    <w:rsid w:val="00D84FDA"/>
    <w:rsid w:val="00D85FD7"/>
    <w:rsid w:val="00D94D74"/>
    <w:rsid w:val="00D9615B"/>
    <w:rsid w:val="00D97372"/>
    <w:rsid w:val="00D977B8"/>
    <w:rsid w:val="00DA2165"/>
    <w:rsid w:val="00DA358D"/>
    <w:rsid w:val="00DA523F"/>
    <w:rsid w:val="00DA7AF0"/>
    <w:rsid w:val="00DB1E0E"/>
    <w:rsid w:val="00DB30A7"/>
    <w:rsid w:val="00DB5B27"/>
    <w:rsid w:val="00DD1AAE"/>
    <w:rsid w:val="00DD1BB6"/>
    <w:rsid w:val="00DD27CF"/>
    <w:rsid w:val="00DD2B2A"/>
    <w:rsid w:val="00DD52A1"/>
    <w:rsid w:val="00DD77ED"/>
    <w:rsid w:val="00DE4F63"/>
    <w:rsid w:val="00DE5A9E"/>
    <w:rsid w:val="00DE5B5D"/>
    <w:rsid w:val="00DE7BF4"/>
    <w:rsid w:val="00DF191F"/>
    <w:rsid w:val="00DF2AA8"/>
    <w:rsid w:val="00DF39DF"/>
    <w:rsid w:val="00E00582"/>
    <w:rsid w:val="00E0394C"/>
    <w:rsid w:val="00E0599D"/>
    <w:rsid w:val="00E07AD8"/>
    <w:rsid w:val="00E100DC"/>
    <w:rsid w:val="00E12CD3"/>
    <w:rsid w:val="00E1388E"/>
    <w:rsid w:val="00E20623"/>
    <w:rsid w:val="00E20710"/>
    <w:rsid w:val="00E21DA6"/>
    <w:rsid w:val="00E31419"/>
    <w:rsid w:val="00E33F6A"/>
    <w:rsid w:val="00E34E1E"/>
    <w:rsid w:val="00E367F7"/>
    <w:rsid w:val="00E379E9"/>
    <w:rsid w:val="00E4271D"/>
    <w:rsid w:val="00E456B8"/>
    <w:rsid w:val="00E46512"/>
    <w:rsid w:val="00E51FF6"/>
    <w:rsid w:val="00E56A01"/>
    <w:rsid w:val="00E60BA7"/>
    <w:rsid w:val="00E61885"/>
    <w:rsid w:val="00E62477"/>
    <w:rsid w:val="00E62DB7"/>
    <w:rsid w:val="00E7154C"/>
    <w:rsid w:val="00E72C41"/>
    <w:rsid w:val="00E83731"/>
    <w:rsid w:val="00E841B4"/>
    <w:rsid w:val="00E86BEF"/>
    <w:rsid w:val="00E877AB"/>
    <w:rsid w:val="00E930A6"/>
    <w:rsid w:val="00E93CE0"/>
    <w:rsid w:val="00E9709E"/>
    <w:rsid w:val="00EA40AE"/>
    <w:rsid w:val="00EA6FFB"/>
    <w:rsid w:val="00EB1227"/>
    <w:rsid w:val="00EB1B45"/>
    <w:rsid w:val="00EB2C9F"/>
    <w:rsid w:val="00EB51E1"/>
    <w:rsid w:val="00EC1EF3"/>
    <w:rsid w:val="00EC55AC"/>
    <w:rsid w:val="00EC5D6D"/>
    <w:rsid w:val="00EC7D3B"/>
    <w:rsid w:val="00ED03F4"/>
    <w:rsid w:val="00ED1E5A"/>
    <w:rsid w:val="00ED2E0D"/>
    <w:rsid w:val="00ED7896"/>
    <w:rsid w:val="00EE3936"/>
    <w:rsid w:val="00EF13A6"/>
    <w:rsid w:val="00EF2310"/>
    <w:rsid w:val="00EF467A"/>
    <w:rsid w:val="00EF51DC"/>
    <w:rsid w:val="00F0376A"/>
    <w:rsid w:val="00F05C8C"/>
    <w:rsid w:val="00F06600"/>
    <w:rsid w:val="00F06893"/>
    <w:rsid w:val="00F133A8"/>
    <w:rsid w:val="00F20630"/>
    <w:rsid w:val="00F21919"/>
    <w:rsid w:val="00F22B7E"/>
    <w:rsid w:val="00F24AB4"/>
    <w:rsid w:val="00F24E12"/>
    <w:rsid w:val="00F25E87"/>
    <w:rsid w:val="00F2665E"/>
    <w:rsid w:val="00F30C08"/>
    <w:rsid w:val="00F335F3"/>
    <w:rsid w:val="00F34527"/>
    <w:rsid w:val="00F3496A"/>
    <w:rsid w:val="00F359BF"/>
    <w:rsid w:val="00F35B99"/>
    <w:rsid w:val="00F37438"/>
    <w:rsid w:val="00F4259C"/>
    <w:rsid w:val="00F443DA"/>
    <w:rsid w:val="00F4584D"/>
    <w:rsid w:val="00F500CA"/>
    <w:rsid w:val="00F5129C"/>
    <w:rsid w:val="00F561C3"/>
    <w:rsid w:val="00F60212"/>
    <w:rsid w:val="00F61D20"/>
    <w:rsid w:val="00F62EBC"/>
    <w:rsid w:val="00F675EA"/>
    <w:rsid w:val="00F67756"/>
    <w:rsid w:val="00F75E73"/>
    <w:rsid w:val="00F76EFF"/>
    <w:rsid w:val="00F8052E"/>
    <w:rsid w:val="00F86DCC"/>
    <w:rsid w:val="00F87A0C"/>
    <w:rsid w:val="00F90E60"/>
    <w:rsid w:val="00F969AC"/>
    <w:rsid w:val="00F96A8B"/>
    <w:rsid w:val="00FA2AF8"/>
    <w:rsid w:val="00FA5804"/>
    <w:rsid w:val="00FB373C"/>
    <w:rsid w:val="00FB7C11"/>
    <w:rsid w:val="00FD1133"/>
    <w:rsid w:val="00FD378B"/>
    <w:rsid w:val="00FD3A7F"/>
    <w:rsid w:val="00FE15A5"/>
    <w:rsid w:val="00FE15FC"/>
    <w:rsid w:val="00FE4AA3"/>
    <w:rsid w:val="00FE7EA1"/>
    <w:rsid w:val="00FF305D"/>
    <w:rsid w:val="00FF529F"/>
    <w:rsid w:val="00FF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0B672"/>
  <w15:chartTrackingRefBased/>
  <w15:docId w15:val="{A5C67AD6-151E-4E5C-97DE-1B0930C5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7A1"/>
    <w:pPr>
      <w:keepNext/>
      <w:keepLines/>
      <w:spacing w:before="40" w:after="0" w:line="360" w:lineRule="auto"/>
      <w:jc w:val="both"/>
      <w:outlineLvl w:val="1"/>
    </w:pPr>
    <w:rPr>
      <w:rFonts w:ascii="Times New Roman" w:eastAsiaTheme="majorEastAsia" w:hAnsi="Times New Roman" w:cs="Times New Roman"/>
      <w:b/>
      <w:bCs/>
      <w:kern w:val="0"/>
      <w:sz w:val="24"/>
      <w:szCs w:val="24"/>
      <w14:ligatures w14:val="none"/>
    </w:rPr>
  </w:style>
  <w:style w:type="paragraph" w:styleId="Heading3">
    <w:name w:val="heading 3"/>
    <w:basedOn w:val="Normal"/>
    <w:next w:val="Normal"/>
    <w:link w:val="Heading3Char"/>
    <w:uiPriority w:val="9"/>
    <w:unhideWhenUsed/>
    <w:qFormat/>
    <w:rsid w:val="00472E2B"/>
    <w:pPr>
      <w:keepNext/>
      <w:keepLines/>
      <w:spacing w:before="40" w:after="0" w:line="360" w:lineRule="auto"/>
      <w:jc w:val="both"/>
      <w:outlineLvl w:val="2"/>
    </w:pPr>
    <w:rPr>
      <w:rFonts w:ascii="Times New Roman" w:eastAsiaTheme="majorEastAsia" w:hAnsi="Times New Roman" w:cs="Times New Roman"/>
      <w:b/>
      <w:bCs/>
      <w:i/>
      <w:iCs/>
      <w:kern w:val="0"/>
      <w:sz w:val="24"/>
      <w:szCs w:val="24"/>
      <w14:ligatures w14:val="none"/>
    </w:rPr>
  </w:style>
  <w:style w:type="paragraph" w:styleId="Heading4">
    <w:name w:val="heading 4"/>
    <w:basedOn w:val="Normal"/>
    <w:next w:val="Normal"/>
    <w:link w:val="Heading4Char"/>
    <w:uiPriority w:val="9"/>
    <w:unhideWhenUsed/>
    <w:qFormat/>
    <w:rsid w:val="00472E2B"/>
    <w:pPr>
      <w:keepNext/>
      <w:keepLines/>
      <w:spacing w:before="40" w:after="0" w:line="360" w:lineRule="auto"/>
      <w:jc w:val="both"/>
      <w:outlineLvl w:val="3"/>
    </w:pPr>
    <w:rPr>
      <w:rFonts w:ascii="Times New Roman" w:eastAsiaTheme="majorEastAsia" w:hAnsi="Times New Roman" w:cs="Times New Roman"/>
      <w:i/>
      <w:i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103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1039D"/>
    <w:rPr>
      <w:rFonts w:ascii="Calibri" w:hAnsi="Calibri" w:cs="Calibri"/>
      <w:noProof/>
    </w:rPr>
  </w:style>
  <w:style w:type="paragraph" w:customStyle="1" w:styleId="EndNoteBibliography">
    <w:name w:val="EndNote Bibliography"/>
    <w:basedOn w:val="Normal"/>
    <w:link w:val="EndNoteBibliographyChar"/>
    <w:rsid w:val="00A103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1039D"/>
    <w:rPr>
      <w:rFonts w:ascii="Calibri" w:hAnsi="Calibri" w:cs="Calibri"/>
      <w:noProof/>
    </w:rPr>
  </w:style>
  <w:style w:type="paragraph" w:styleId="Header">
    <w:name w:val="header"/>
    <w:basedOn w:val="Normal"/>
    <w:link w:val="HeaderChar"/>
    <w:uiPriority w:val="99"/>
    <w:unhideWhenUsed/>
    <w:rsid w:val="00AC1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C83"/>
  </w:style>
  <w:style w:type="paragraph" w:styleId="Footer">
    <w:name w:val="footer"/>
    <w:basedOn w:val="Normal"/>
    <w:link w:val="FooterChar"/>
    <w:uiPriority w:val="99"/>
    <w:unhideWhenUsed/>
    <w:rsid w:val="00AC1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C83"/>
  </w:style>
  <w:style w:type="character" w:customStyle="1" w:styleId="Heading2Char">
    <w:name w:val="Heading 2 Char"/>
    <w:basedOn w:val="DefaultParagraphFont"/>
    <w:link w:val="Heading2"/>
    <w:uiPriority w:val="9"/>
    <w:rsid w:val="002E47A1"/>
    <w:rPr>
      <w:rFonts w:ascii="Times New Roman" w:eastAsiaTheme="majorEastAsia"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840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2E2B"/>
    <w:rPr>
      <w:rFonts w:ascii="Times New Roman" w:eastAsiaTheme="majorEastAsia" w:hAnsi="Times New Roman" w:cs="Times New Roman"/>
      <w:b/>
      <w:bCs/>
      <w:i/>
      <w:iCs/>
      <w:kern w:val="0"/>
      <w:sz w:val="24"/>
      <w:szCs w:val="24"/>
      <w14:ligatures w14:val="none"/>
    </w:rPr>
  </w:style>
  <w:style w:type="character" w:customStyle="1" w:styleId="Heading4Char">
    <w:name w:val="Heading 4 Char"/>
    <w:basedOn w:val="DefaultParagraphFont"/>
    <w:link w:val="Heading4"/>
    <w:uiPriority w:val="9"/>
    <w:rsid w:val="00472E2B"/>
    <w:rPr>
      <w:rFonts w:ascii="Times New Roman" w:eastAsiaTheme="majorEastAsia" w:hAnsi="Times New Roman" w:cs="Times New Roman"/>
      <w:i/>
      <w:iCs/>
      <w:kern w:val="0"/>
      <w:sz w:val="24"/>
      <w:szCs w:val="24"/>
      <w14:ligatures w14:val="none"/>
    </w:rPr>
  </w:style>
  <w:style w:type="paragraph" w:styleId="NoSpacing">
    <w:name w:val="No Spacing"/>
    <w:uiPriority w:val="1"/>
    <w:qFormat/>
    <w:rsid w:val="00472E2B"/>
    <w:pPr>
      <w:spacing w:after="120" w:line="276" w:lineRule="auto"/>
      <w:jc w:val="both"/>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472E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72E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E2B"/>
    <w:pPr>
      <w:spacing w:after="240" w:line="360" w:lineRule="auto"/>
      <w:ind w:left="720"/>
      <w:contextualSpacing/>
      <w:jc w:val="both"/>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472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72E2B"/>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472E2B"/>
  </w:style>
  <w:style w:type="character" w:styleId="Hyperlink">
    <w:name w:val="Hyperlink"/>
    <w:basedOn w:val="DefaultParagraphFont"/>
    <w:uiPriority w:val="99"/>
    <w:unhideWhenUsed/>
    <w:rsid w:val="00472E2B"/>
    <w:rPr>
      <w:color w:val="0563C1" w:themeColor="hyperlink"/>
      <w:u w:val="single"/>
    </w:rPr>
  </w:style>
  <w:style w:type="character" w:styleId="UnresolvedMention">
    <w:name w:val="Unresolved Mention"/>
    <w:basedOn w:val="DefaultParagraphFont"/>
    <w:uiPriority w:val="99"/>
    <w:semiHidden/>
    <w:unhideWhenUsed/>
    <w:rsid w:val="00472E2B"/>
    <w:rPr>
      <w:color w:val="605E5C"/>
      <w:shd w:val="clear" w:color="auto" w:fill="E1DFDD"/>
    </w:rPr>
  </w:style>
  <w:style w:type="paragraph" w:styleId="Revision">
    <w:name w:val="Revision"/>
    <w:hidden/>
    <w:uiPriority w:val="99"/>
    <w:semiHidden/>
    <w:rsid w:val="00210290"/>
    <w:pPr>
      <w:spacing w:after="0" w:line="240" w:lineRule="auto"/>
    </w:pPr>
  </w:style>
  <w:style w:type="character" w:styleId="CommentReference">
    <w:name w:val="annotation reference"/>
    <w:basedOn w:val="DefaultParagraphFont"/>
    <w:uiPriority w:val="99"/>
    <w:semiHidden/>
    <w:unhideWhenUsed/>
    <w:rsid w:val="005A1C30"/>
    <w:rPr>
      <w:sz w:val="16"/>
      <w:szCs w:val="16"/>
    </w:rPr>
  </w:style>
  <w:style w:type="paragraph" w:styleId="CommentText">
    <w:name w:val="annotation text"/>
    <w:basedOn w:val="Normal"/>
    <w:link w:val="CommentTextChar"/>
    <w:uiPriority w:val="99"/>
    <w:unhideWhenUsed/>
    <w:rsid w:val="005A1C30"/>
    <w:pPr>
      <w:spacing w:line="240" w:lineRule="auto"/>
    </w:pPr>
    <w:rPr>
      <w:sz w:val="20"/>
      <w:szCs w:val="20"/>
    </w:rPr>
  </w:style>
  <w:style w:type="character" w:customStyle="1" w:styleId="CommentTextChar">
    <w:name w:val="Comment Text Char"/>
    <w:basedOn w:val="DefaultParagraphFont"/>
    <w:link w:val="CommentText"/>
    <w:uiPriority w:val="99"/>
    <w:rsid w:val="005A1C30"/>
    <w:rPr>
      <w:sz w:val="20"/>
      <w:szCs w:val="20"/>
    </w:rPr>
  </w:style>
  <w:style w:type="paragraph" w:styleId="CommentSubject">
    <w:name w:val="annotation subject"/>
    <w:basedOn w:val="CommentText"/>
    <w:next w:val="CommentText"/>
    <w:link w:val="CommentSubjectChar"/>
    <w:uiPriority w:val="99"/>
    <w:semiHidden/>
    <w:unhideWhenUsed/>
    <w:rsid w:val="005A1C30"/>
    <w:rPr>
      <w:b/>
      <w:bCs/>
    </w:rPr>
  </w:style>
  <w:style w:type="character" w:customStyle="1" w:styleId="CommentSubjectChar">
    <w:name w:val="Comment Subject Char"/>
    <w:basedOn w:val="CommentTextChar"/>
    <w:link w:val="CommentSubject"/>
    <w:uiPriority w:val="99"/>
    <w:semiHidden/>
    <w:rsid w:val="005A1C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549">
      <w:bodyDiv w:val="1"/>
      <w:marLeft w:val="0"/>
      <w:marRight w:val="0"/>
      <w:marTop w:val="0"/>
      <w:marBottom w:val="0"/>
      <w:divBdr>
        <w:top w:val="none" w:sz="0" w:space="0" w:color="auto"/>
        <w:left w:val="none" w:sz="0" w:space="0" w:color="auto"/>
        <w:bottom w:val="none" w:sz="0" w:space="0" w:color="auto"/>
        <w:right w:val="none" w:sz="0" w:space="0" w:color="auto"/>
      </w:divBdr>
    </w:div>
    <w:div w:id="49771478">
      <w:bodyDiv w:val="1"/>
      <w:marLeft w:val="0"/>
      <w:marRight w:val="0"/>
      <w:marTop w:val="0"/>
      <w:marBottom w:val="0"/>
      <w:divBdr>
        <w:top w:val="none" w:sz="0" w:space="0" w:color="auto"/>
        <w:left w:val="none" w:sz="0" w:space="0" w:color="auto"/>
        <w:bottom w:val="none" w:sz="0" w:space="0" w:color="auto"/>
        <w:right w:val="none" w:sz="0" w:space="0" w:color="auto"/>
      </w:divBdr>
    </w:div>
    <w:div w:id="64649337">
      <w:bodyDiv w:val="1"/>
      <w:marLeft w:val="0"/>
      <w:marRight w:val="0"/>
      <w:marTop w:val="0"/>
      <w:marBottom w:val="0"/>
      <w:divBdr>
        <w:top w:val="none" w:sz="0" w:space="0" w:color="auto"/>
        <w:left w:val="none" w:sz="0" w:space="0" w:color="auto"/>
        <w:bottom w:val="none" w:sz="0" w:space="0" w:color="auto"/>
        <w:right w:val="none" w:sz="0" w:space="0" w:color="auto"/>
      </w:divBdr>
    </w:div>
    <w:div w:id="273289192">
      <w:bodyDiv w:val="1"/>
      <w:marLeft w:val="0"/>
      <w:marRight w:val="0"/>
      <w:marTop w:val="0"/>
      <w:marBottom w:val="0"/>
      <w:divBdr>
        <w:top w:val="none" w:sz="0" w:space="0" w:color="auto"/>
        <w:left w:val="none" w:sz="0" w:space="0" w:color="auto"/>
        <w:bottom w:val="none" w:sz="0" w:space="0" w:color="auto"/>
        <w:right w:val="none" w:sz="0" w:space="0" w:color="auto"/>
      </w:divBdr>
    </w:div>
    <w:div w:id="285504350">
      <w:bodyDiv w:val="1"/>
      <w:marLeft w:val="0"/>
      <w:marRight w:val="0"/>
      <w:marTop w:val="0"/>
      <w:marBottom w:val="0"/>
      <w:divBdr>
        <w:top w:val="none" w:sz="0" w:space="0" w:color="auto"/>
        <w:left w:val="none" w:sz="0" w:space="0" w:color="auto"/>
        <w:bottom w:val="none" w:sz="0" w:space="0" w:color="auto"/>
        <w:right w:val="none" w:sz="0" w:space="0" w:color="auto"/>
      </w:divBdr>
    </w:div>
    <w:div w:id="290862489">
      <w:bodyDiv w:val="1"/>
      <w:marLeft w:val="0"/>
      <w:marRight w:val="0"/>
      <w:marTop w:val="0"/>
      <w:marBottom w:val="0"/>
      <w:divBdr>
        <w:top w:val="none" w:sz="0" w:space="0" w:color="auto"/>
        <w:left w:val="none" w:sz="0" w:space="0" w:color="auto"/>
        <w:bottom w:val="none" w:sz="0" w:space="0" w:color="auto"/>
        <w:right w:val="none" w:sz="0" w:space="0" w:color="auto"/>
      </w:divBdr>
    </w:div>
    <w:div w:id="313264863">
      <w:bodyDiv w:val="1"/>
      <w:marLeft w:val="0"/>
      <w:marRight w:val="0"/>
      <w:marTop w:val="0"/>
      <w:marBottom w:val="0"/>
      <w:divBdr>
        <w:top w:val="none" w:sz="0" w:space="0" w:color="auto"/>
        <w:left w:val="none" w:sz="0" w:space="0" w:color="auto"/>
        <w:bottom w:val="none" w:sz="0" w:space="0" w:color="auto"/>
        <w:right w:val="none" w:sz="0" w:space="0" w:color="auto"/>
      </w:divBdr>
    </w:div>
    <w:div w:id="364719044">
      <w:bodyDiv w:val="1"/>
      <w:marLeft w:val="0"/>
      <w:marRight w:val="0"/>
      <w:marTop w:val="0"/>
      <w:marBottom w:val="0"/>
      <w:divBdr>
        <w:top w:val="none" w:sz="0" w:space="0" w:color="auto"/>
        <w:left w:val="none" w:sz="0" w:space="0" w:color="auto"/>
        <w:bottom w:val="none" w:sz="0" w:space="0" w:color="auto"/>
        <w:right w:val="none" w:sz="0" w:space="0" w:color="auto"/>
      </w:divBdr>
    </w:div>
    <w:div w:id="427582160">
      <w:bodyDiv w:val="1"/>
      <w:marLeft w:val="0"/>
      <w:marRight w:val="0"/>
      <w:marTop w:val="0"/>
      <w:marBottom w:val="0"/>
      <w:divBdr>
        <w:top w:val="none" w:sz="0" w:space="0" w:color="auto"/>
        <w:left w:val="none" w:sz="0" w:space="0" w:color="auto"/>
        <w:bottom w:val="none" w:sz="0" w:space="0" w:color="auto"/>
        <w:right w:val="none" w:sz="0" w:space="0" w:color="auto"/>
      </w:divBdr>
    </w:div>
    <w:div w:id="485980596">
      <w:bodyDiv w:val="1"/>
      <w:marLeft w:val="0"/>
      <w:marRight w:val="0"/>
      <w:marTop w:val="0"/>
      <w:marBottom w:val="0"/>
      <w:divBdr>
        <w:top w:val="none" w:sz="0" w:space="0" w:color="auto"/>
        <w:left w:val="none" w:sz="0" w:space="0" w:color="auto"/>
        <w:bottom w:val="none" w:sz="0" w:space="0" w:color="auto"/>
        <w:right w:val="none" w:sz="0" w:space="0" w:color="auto"/>
      </w:divBdr>
    </w:div>
    <w:div w:id="564294397">
      <w:bodyDiv w:val="1"/>
      <w:marLeft w:val="0"/>
      <w:marRight w:val="0"/>
      <w:marTop w:val="0"/>
      <w:marBottom w:val="0"/>
      <w:divBdr>
        <w:top w:val="none" w:sz="0" w:space="0" w:color="auto"/>
        <w:left w:val="none" w:sz="0" w:space="0" w:color="auto"/>
        <w:bottom w:val="none" w:sz="0" w:space="0" w:color="auto"/>
        <w:right w:val="none" w:sz="0" w:space="0" w:color="auto"/>
      </w:divBdr>
    </w:div>
    <w:div w:id="630474523">
      <w:bodyDiv w:val="1"/>
      <w:marLeft w:val="0"/>
      <w:marRight w:val="0"/>
      <w:marTop w:val="0"/>
      <w:marBottom w:val="0"/>
      <w:divBdr>
        <w:top w:val="none" w:sz="0" w:space="0" w:color="auto"/>
        <w:left w:val="none" w:sz="0" w:space="0" w:color="auto"/>
        <w:bottom w:val="none" w:sz="0" w:space="0" w:color="auto"/>
        <w:right w:val="none" w:sz="0" w:space="0" w:color="auto"/>
      </w:divBdr>
    </w:div>
    <w:div w:id="794103035">
      <w:bodyDiv w:val="1"/>
      <w:marLeft w:val="0"/>
      <w:marRight w:val="0"/>
      <w:marTop w:val="0"/>
      <w:marBottom w:val="0"/>
      <w:divBdr>
        <w:top w:val="none" w:sz="0" w:space="0" w:color="auto"/>
        <w:left w:val="none" w:sz="0" w:space="0" w:color="auto"/>
        <w:bottom w:val="none" w:sz="0" w:space="0" w:color="auto"/>
        <w:right w:val="none" w:sz="0" w:space="0" w:color="auto"/>
      </w:divBdr>
    </w:div>
    <w:div w:id="808085423">
      <w:bodyDiv w:val="1"/>
      <w:marLeft w:val="0"/>
      <w:marRight w:val="0"/>
      <w:marTop w:val="0"/>
      <w:marBottom w:val="0"/>
      <w:divBdr>
        <w:top w:val="none" w:sz="0" w:space="0" w:color="auto"/>
        <w:left w:val="none" w:sz="0" w:space="0" w:color="auto"/>
        <w:bottom w:val="none" w:sz="0" w:space="0" w:color="auto"/>
        <w:right w:val="none" w:sz="0" w:space="0" w:color="auto"/>
      </w:divBdr>
    </w:div>
    <w:div w:id="811213671">
      <w:bodyDiv w:val="1"/>
      <w:marLeft w:val="0"/>
      <w:marRight w:val="0"/>
      <w:marTop w:val="0"/>
      <w:marBottom w:val="0"/>
      <w:divBdr>
        <w:top w:val="none" w:sz="0" w:space="0" w:color="auto"/>
        <w:left w:val="none" w:sz="0" w:space="0" w:color="auto"/>
        <w:bottom w:val="none" w:sz="0" w:space="0" w:color="auto"/>
        <w:right w:val="none" w:sz="0" w:space="0" w:color="auto"/>
      </w:divBdr>
    </w:div>
    <w:div w:id="845899885">
      <w:bodyDiv w:val="1"/>
      <w:marLeft w:val="0"/>
      <w:marRight w:val="0"/>
      <w:marTop w:val="0"/>
      <w:marBottom w:val="0"/>
      <w:divBdr>
        <w:top w:val="none" w:sz="0" w:space="0" w:color="auto"/>
        <w:left w:val="none" w:sz="0" w:space="0" w:color="auto"/>
        <w:bottom w:val="none" w:sz="0" w:space="0" w:color="auto"/>
        <w:right w:val="none" w:sz="0" w:space="0" w:color="auto"/>
      </w:divBdr>
    </w:div>
    <w:div w:id="864247981">
      <w:bodyDiv w:val="1"/>
      <w:marLeft w:val="0"/>
      <w:marRight w:val="0"/>
      <w:marTop w:val="0"/>
      <w:marBottom w:val="0"/>
      <w:divBdr>
        <w:top w:val="none" w:sz="0" w:space="0" w:color="auto"/>
        <w:left w:val="none" w:sz="0" w:space="0" w:color="auto"/>
        <w:bottom w:val="none" w:sz="0" w:space="0" w:color="auto"/>
        <w:right w:val="none" w:sz="0" w:space="0" w:color="auto"/>
      </w:divBdr>
    </w:div>
    <w:div w:id="902301124">
      <w:bodyDiv w:val="1"/>
      <w:marLeft w:val="0"/>
      <w:marRight w:val="0"/>
      <w:marTop w:val="0"/>
      <w:marBottom w:val="0"/>
      <w:divBdr>
        <w:top w:val="none" w:sz="0" w:space="0" w:color="auto"/>
        <w:left w:val="none" w:sz="0" w:space="0" w:color="auto"/>
        <w:bottom w:val="none" w:sz="0" w:space="0" w:color="auto"/>
        <w:right w:val="none" w:sz="0" w:space="0" w:color="auto"/>
      </w:divBdr>
    </w:div>
    <w:div w:id="911038799">
      <w:bodyDiv w:val="1"/>
      <w:marLeft w:val="0"/>
      <w:marRight w:val="0"/>
      <w:marTop w:val="0"/>
      <w:marBottom w:val="0"/>
      <w:divBdr>
        <w:top w:val="none" w:sz="0" w:space="0" w:color="auto"/>
        <w:left w:val="none" w:sz="0" w:space="0" w:color="auto"/>
        <w:bottom w:val="none" w:sz="0" w:space="0" w:color="auto"/>
        <w:right w:val="none" w:sz="0" w:space="0" w:color="auto"/>
      </w:divBdr>
    </w:div>
    <w:div w:id="921568679">
      <w:bodyDiv w:val="1"/>
      <w:marLeft w:val="0"/>
      <w:marRight w:val="0"/>
      <w:marTop w:val="0"/>
      <w:marBottom w:val="0"/>
      <w:divBdr>
        <w:top w:val="none" w:sz="0" w:space="0" w:color="auto"/>
        <w:left w:val="none" w:sz="0" w:space="0" w:color="auto"/>
        <w:bottom w:val="none" w:sz="0" w:space="0" w:color="auto"/>
        <w:right w:val="none" w:sz="0" w:space="0" w:color="auto"/>
      </w:divBdr>
    </w:div>
    <w:div w:id="925070124">
      <w:bodyDiv w:val="1"/>
      <w:marLeft w:val="0"/>
      <w:marRight w:val="0"/>
      <w:marTop w:val="0"/>
      <w:marBottom w:val="0"/>
      <w:divBdr>
        <w:top w:val="none" w:sz="0" w:space="0" w:color="auto"/>
        <w:left w:val="none" w:sz="0" w:space="0" w:color="auto"/>
        <w:bottom w:val="none" w:sz="0" w:space="0" w:color="auto"/>
        <w:right w:val="none" w:sz="0" w:space="0" w:color="auto"/>
      </w:divBdr>
    </w:div>
    <w:div w:id="929237460">
      <w:bodyDiv w:val="1"/>
      <w:marLeft w:val="0"/>
      <w:marRight w:val="0"/>
      <w:marTop w:val="0"/>
      <w:marBottom w:val="0"/>
      <w:divBdr>
        <w:top w:val="none" w:sz="0" w:space="0" w:color="auto"/>
        <w:left w:val="none" w:sz="0" w:space="0" w:color="auto"/>
        <w:bottom w:val="none" w:sz="0" w:space="0" w:color="auto"/>
        <w:right w:val="none" w:sz="0" w:space="0" w:color="auto"/>
      </w:divBdr>
    </w:div>
    <w:div w:id="1006445804">
      <w:bodyDiv w:val="1"/>
      <w:marLeft w:val="0"/>
      <w:marRight w:val="0"/>
      <w:marTop w:val="0"/>
      <w:marBottom w:val="0"/>
      <w:divBdr>
        <w:top w:val="none" w:sz="0" w:space="0" w:color="auto"/>
        <w:left w:val="none" w:sz="0" w:space="0" w:color="auto"/>
        <w:bottom w:val="none" w:sz="0" w:space="0" w:color="auto"/>
        <w:right w:val="none" w:sz="0" w:space="0" w:color="auto"/>
      </w:divBdr>
    </w:div>
    <w:div w:id="1074401660">
      <w:bodyDiv w:val="1"/>
      <w:marLeft w:val="0"/>
      <w:marRight w:val="0"/>
      <w:marTop w:val="0"/>
      <w:marBottom w:val="0"/>
      <w:divBdr>
        <w:top w:val="none" w:sz="0" w:space="0" w:color="auto"/>
        <w:left w:val="none" w:sz="0" w:space="0" w:color="auto"/>
        <w:bottom w:val="none" w:sz="0" w:space="0" w:color="auto"/>
        <w:right w:val="none" w:sz="0" w:space="0" w:color="auto"/>
      </w:divBdr>
    </w:div>
    <w:div w:id="1081953064">
      <w:bodyDiv w:val="1"/>
      <w:marLeft w:val="0"/>
      <w:marRight w:val="0"/>
      <w:marTop w:val="0"/>
      <w:marBottom w:val="0"/>
      <w:divBdr>
        <w:top w:val="none" w:sz="0" w:space="0" w:color="auto"/>
        <w:left w:val="none" w:sz="0" w:space="0" w:color="auto"/>
        <w:bottom w:val="none" w:sz="0" w:space="0" w:color="auto"/>
        <w:right w:val="none" w:sz="0" w:space="0" w:color="auto"/>
      </w:divBdr>
    </w:div>
    <w:div w:id="1171456923">
      <w:bodyDiv w:val="1"/>
      <w:marLeft w:val="0"/>
      <w:marRight w:val="0"/>
      <w:marTop w:val="0"/>
      <w:marBottom w:val="0"/>
      <w:divBdr>
        <w:top w:val="none" w:sz="0" w:space="0" w:color="auto"/>
        <w:left w:val="none" w:sz="0" w:space="0" w:color="auto"/>
        <w:bottom w:val="none" w:sz="0" w:space="0" w:color="auto"/>
        <w:right w:val="none" w:sz="0" w:space="0" w:color="auto"/>
      </w:divBdr>
    </w:div>
    <w:div w:id="1181512051">
      <w:bodyDiv w:val="1"/>
      <w:marLeft w:val="0"/>
      <w:marRight w:val="0"/>
      <w:marTop w:val="0"/>
      <w:marBottom w:val="0"/>
      <w:divBdr>
        <w:top w:val="none" w:sz="0" w:space="0" w:color="auto"/>
        <w:left w:val="none" w:sz="0" w:space="0" w:color="auto"/>
        <w:bottom w:val="none" w:sz="0" w:space="0" w:color="auto"/>
        <w:right w:val="none" w:sz="0" w:space="0" w:color="auto"/>
      </w:divBdr>
    </w:div>
    <w:div w:id="1195846617">
      <w:bodyDiv w:val="1"/>
      <w:marLeft w:val="0"/>
      <w:marRight w:val="0"/>
      <w:marTop w:val="0"/>
      <w:marBottom w:val="0"/>
      <w:divBdr>
        <w:top w:val="none" w:sz="0" w:space="0" w:color="auto"/>
        <w:left w:val="none" w:sz="0" w:space="0" w:color="auto"/>
        <w:bottom w:val="none" w:sz="0" w:space="0" w:color="auto"/>
        <w:right w:val="none" w:sz="0" w:space="0" w:color="auto"/>
      </w:divBdr>
    </w:div>
    <w:div w:id="1237863094">
      <w:bodyDiv w:val="1"/>
      <w:marLeft w:val="0"/>
      <w:marRight w:val="0"/>
      <w:marTop w:val="0"/>
      <w:marBottom w:val="0"/>
      <w:divBdr>
        <w:top w:val="none" w:sz="0" w:space="0" w:color="auto"/>
        <w:left w:val="none" w:sz="0" w:space="0" w:color="auto"/>
        <w:bottom w:val="none" w:sz="0" w:space="0" w:color="auto"/>
        <w:right w:val="none" w:sz="0" w:space="0" w:color="auto"/>
      </w:divBdr>
    </w:div>
    <w:div w:id="1251768335">
      <w:bodyDiv w:val="1"/>
      <w:marLeft w:val="0"/>
      <w:marRight w:val="0"/>
      <w:marTop w:val="0"/>
      <w:marBottom w:val="0"/>
      <w:divBdr>
        <w:top w:val="none" w:sz="0" w:space="0" w:color="auto"/>
        <w:left w:val="none" w:sz="0" w:space="0" w:color="auto"/>
        <w:bottom w:val="none" w:sz="0" w:space="0" w:color="auto"/>
        <w:right w:val="none" w:sz="0" w:space="0" w:color="auto"/>
      </w:divBdr>
    </w:div>
    <w:div w:id="1291084238">
      <w:bodyDiv w:val="1"/>
      <w:marLeft w:val="0"/>
      <w:marRight w:val="0"/>
      <w:marTop w:val="0"/>
      <w:marBottom w:val="0"/>
      <w:divBdr>
        <w:top w:val="none" w:sz="0" w:space="0" w:color="auto"/>
        <w:left w:val="none" w:sz="0" w:space="0" w:color="auto"/>
        <w:bottom w:val="none" w:sz="0" w:space="0" w:color="auto"/>
        <w:right w:val="none" w:sz="0" w:space="0" w:color="auto"/>
      </w:divBdr>
    </w:div>
    <w:div w:id="1294483052">
      <w:bodyDiv w:val="1"/>
      <w:marLeft w:val="0"/>
      <w:marRight w:val="0"/>
      <w:marTop w:val="0"/>
      <w:marBottom w:val="0"/>
      <w:divBdr>
        <w:top w:val="none" w:sz="0" w:space="0" w:color="auto"/>
        <w:left w:val="none" w:sz="0" w:space="0" w:color="auto"/>
        <w:bottom w:val="none" w:sz="0" w:space="0" w:color="auto"/>
        <w:right w:val="none" w:sz="0" w:space="0" w:color="auto"/>
      </w:divBdr>
    </w:div>
    <w:div w:id="1313873185">
      <w:bodyDiv w:val="1"/>
      <w:marLeft w:val="0"/>
      <w:marRight w:val="0"/>
      <w:marTop w:val="0"/>
      <w:marBottom w:val="0"/>
      <w:divBdr>
        <w:top w:val="none" w:sz="0" w:space="0" w:color="auto"/>
        <w:left w:val="none" w:sz="0" w:space="0" w:color="auto"/>
        <w:bottom w:val="none" w:sz="0" w:space="0" w:color="auto"/>
        <w:right w:val="none" w:sz="0" w:space="0" w:color="auto"/>
      </w:divBdr>
    </w:div>
    <w:div w:id="1329595756">
      <w:bodyDiv w:val="1"/>
      <w:marLeft w:val="0"/>
      <w:marRight w:val="0"/>
      <w:marTop w:val="0"/>
      <w:marBottom w:val="0"/>
      <w:divBdr>
        <w:top w:val="none" w:sz="0" w:space="0" w:color="auto"/>
        <w:left w:val="none" w:sz="0" w:space="0" w:color="auto"/>
        <w:bottom w:val="none" w:sz="0" w:space="0" w:color="auto"/>
        <w:right w:val="none" w:sz="0" w:space="0" w:color="auto"/>
      </w:divBdr>
    </w:div>
    <w:div w:id="1340110808">
      <w:bodyDiv w:val="1"/>
      <w:marLeft w:val="0"/>
      <w:marRight w:val="0"/>
      <w:marTop w:val="0"/>
      <w:marBottom w:val="0"/>
      <w:divBdr>
        <w:top w:val="none" w:sz="0" w:space="0" w:color="auto"/>
        <w:left w:val="none" w:sz="0" w:space="0" w:color="auto"/>
        <w:bottom w:val="none" w:sz="0" w:space="0" w:color="auto"/>
        <w:right w:val="none" w:sz="0" w:space="0" w:color="auto"/>
      </w:divBdr>
    </w:div>
    <w:div w:id="1361393398">
      <w:bodyDiv w:val="1"/>
      <w:marLeft w:val="0"/>
      <w:marRight w:val="0"/>
      <w:marTop w:val="0"/>
      <w:marBottom w:val="0"/>
      <w:divBdr>
        <w:top w:val="none" w:sz="0" w:space="0" w:color="auto"/>
        <w:left w:val="none" w:sz="0" w:space="0" w:color="auto"/>
        <w:bottom w:val="none" w:sz="0" w:space="0" w:color="auto"/>
        <w:right w:val="none" w:sz="0" w:space="0" w:color="auto"/>
      </w:divBdr>
    </w:div>
    <w:div w:id="1383091924">
      <w:bodyDiv w:val="1"/>
      <w:marLeft w:val="0"/>
      <w:marRight w:val="0"/>
      <w:marTop w:val="0"/>
      <w:marBottom w:val="0"/>
      <w:divBdr>
        <w:top w:val="none" w:sz="0" w:space="0" w:color="auto"/>
        <w:left w:val="none" w:sz="0" w:space="0" w:color="auto"/>
        <w:bottom w:val="none" w:sz="0" w:space="0" w:color="auto"/>
        <w:right w:val="none" w:sz="0" w:space="0" w:color="auto"/>
      </w:divBdr>
    </w:div>
    <w:div w:id="1425345226">
      <w:bodyDiv w:val="1"/>
      <w:marLeft w:val="0"/>
      <w:marRight w:val="0"/>
      <w:marTop w:val="0"/>
      <w:marBottom w:val="0"/>
      <w:divBdr>
        <w:top w:val="none" w:sz="0" w:space="0" w:color="auto"/>
        <w:left w:val="none" w:sz="0" w:space="0" w:color="auto"/>
        <w:bottom w:val="none" w:sz="0" w:space="0" w:color="auto"/>
        <w:right w:val="none" w:sz="0" w:space="0" w:color="auto"/>
      </w:divBdr>
    </w:div>
    <w:div w:id="1459571159">
      <w:bodyDiv w:val="1"/>
      <w:marLeft w:val="0"/>
      <w:marRight w:val="0"/>
      <w:marTop w:val="0"/>
      <w:marBottom w:val="0"/>
      <w:divBdr>
        <w:top w:val="none" w:sz="0" w:space="0" w:color="auto"/>
        <w:left w:val="none" w:sz="0" w:space="0" w:color="auto"/>
        <w:bottom w:val="none" w:sz="0" w:space="0" w:color="auto"/>
        <w:right w:val="none" w:sz="0" w:space="0" w:color="auto"/>
      </w:divBdr>
    </w:div>
    <w:div w:id="1501264733">
      <w:bodyDiv w:val="1"/>
      <w:marLeft w:val="0"/>
      <w:marRight w:val="0"/>
      <w:marTop w:val="0"/>
      <w:marBottom w:val="0"/>
      <w:divBdr>
        <w:top w:val="none" w:sz="0" w:space="0" w:color="auto"/>
        <w:left w:val="none" w:sz="0" w:space="0" w:color="auto"/>
        <w:bottom w:val="none" w:sz="0" w:space="0" w:color="auto"/>
        <w:right w:val="none" w:sz="0" w:space="0" w:color="auto"/>
      </w:divBdr>
    </w:div>
    <w:div w:id="1502503435">
      <w:bodyDiv w:val="1"/>
      <w:marLeft w:val="0"/>
      <w:marRight w:val="0"/>
      <w:marTop w:val="0"/>
      <w:marBottom w:val="0"/>
      <w:divBdr>
        <w:top w:val="none" w:sz="0" w:space="0" w:color="auto"/>
        <w:left w:val="none" w:sz="0" w:space="0" w:color="auto"/>
        <w:bottom w:val="none" w:sz="0" w:space="0" w:color="auto"/>
        <w:right w:val="none" w:sz="0" w:space="0" w:color="auto"/>
      </w:divBdr>
    </w:div>
    <w:div w:id="1508671021">
      <w:bodyDiv w:val="1"/>
      <w:marLeft w:val="0"/>
      <w:marRight w:val="0"/>
      <w:marTop w:val="0"/>
      <w:marBottom w:val="0"/>
      <w:divBdr>
        <w:top w:val="none" w:sz="0" w:space="0" w:color="auto"/>
        <w:left w:val="none" w:sz="0" w:space="0" w:color="auto"/>
        <w:bottom w:val="none" w:sz="0" w:space="0" w:color="auto"/>
        <w:right w:val="none" w:sz="0" w:space="0" w:color="auto"/>
      </w:divBdr>
    </w:div>
    <w:div w:id="1572495763">
      <w:bodyDiv w:val="1"/>
      <w:marLeft w:val="0"/>
      <w:marRight w:val="0"/>
      <w:marTop w:val="0"/>
      <w:marBottom w:val="0"/>
      <w:divBdr>
        <w:top w:val="none" w:sz="0" w:space="0" w:color="auto"/>
        <w:left w:val="none" w:sz="0" w:space="0" w:color="auto"/>
        <w:bottom w:val="none" w:sz="0" w:space="0" w:color="auto"/>
        <w:right w:val="none" w:sz="0" w:space="0" w:color="auto"/>
      </w:divBdr>
    </w:div>
    <w:div w:id="1592738100">
      <w:bodyDiv w:val="1"/>
      <w:marLeft w:val="0"/>
      <w:marRight w:val="0"/>
      <w:marTop w:val="0"/>
      <w:marBottom w:val="0"/>
      <w:divBdr>
        <w:top w:val="none" w:sz="0" w:space="0" w:color="auto"/>
        <w:left w:val="none" w:sz="0" w:space="0" w:color="auto"/>
        <w:bottom w:val="none" w:sz="0" w:space="0" w:color="auto"/>
        <w:right w:val="none" w:sz="0" w:space="0" w:color="auto"/>
      </w:divBdr>
    </w:div>
    <w:div w:id="1604803774">
      <w:bodyDiv w:val="1"/>
      <w:marLeft w:val="0"/>
      <w:marRight w:val="0"/>
      <w:marTop w:val="0"/>
      <w:marBottom w:val="0"/>
      <w:divBdr>
        <w:top w:val="none" w:sz="0" w:space="0" w:color="auto"/>
        <w:left w:val="none" w:sz="0" w:space="0" w:color="auto"/>
        <w:bottom w:val="none" w:sz="0" w:space="0" w:color="auto"/>
        <w:right w:val="none" w:sz="0" w:space="0" w:color="auto"/>
      </w:divBdr>
    </w:div>
    <w:div w:id="1622765495">
      <w:bodyDiv w:val="1"/>
      <w:marLeft w:val="0"/>
      <w:marRight w:val="0"/>
      <w:marTop w:val="0"/>
      <w:marBottom w:val="0"/>
      <w:divBdr>
        <w:top w:val="none" w:sz="0" w:space="0" w:color="auto"/>
        <w:left w:val="none" w:sz="0" w:space="0" w:color="auto"/>
        <w:bottom w:val="none" w:sz="0" w:space="0" w:color="auto"/>
        <w:right w:val="none" w:sz="0" w:space="0" w:color="auto"/>
      </w:divBdr>
    </w:div>
    <w:div w:id="1624573657">
      <w:bodyDiv w:val="1"/>
      <w:marLeft w:val="0"/>
      <w:marRight w:val="0"/>
      <w:marTop w:val="0"/>
      <w:marBottom w:val="0"/>
      <w:divBdr>
        <w:top w:val="none" w:sz="0" w:space="0" w:color="auto"/>
        <w:left w:val="none" w:sz="0" w:space="0" w:color="auto"/>
        <w:bottom w:val="none" w:sz="0" w:space="0" w:color="auto"/>
        <w:right w:val="none" w:sz="0" w:space="0" w:color="auto"/>
      </w:divBdr>
    </w:div>
    <w:div w:id="1669670469">
      <w:bodyDiv w:val="1"/>
      <w:marLeft w:val="0"/>
      <w:marRight w:val="0"/>
      <w:marTop w:val="0"/>
      <w:marBottom w:val="0"/>
      <w:divBdr>
        <w:top w:val="none" w:sz="0" w:space="0" w:color="auto"/>
        <w:left w:val="none" w:sz="0" w:space="0" w:color="auto"/>
        <w:bottom w:val="none" w:sz="0" w:space="0" w:color="auto"/>
        <w:right w:val="none" w:sz="0" w:space="0" w:color="auto"/>
      </w:divBdr>
    </w:div>
    <w:div w:id="1683126873">
      <w:bodyDiv w:val="1"/>
      <w:marLeft w:val="0"/>
      <w:marRight w:val="0"/>
      <w:marTop w:val="0"/>
      <w:marBottom w:val="0"/>
      <w:divBdr>
        <w:top w:val="none" w:sz="0" w:space="0" w:color="auto"/>
        <w:left w:val="none" w:sz="0" w:space="0" w:color="auto"/>
        <w:bottom w:val="none" w:sz="0" w:space="0" w:color="auto"/>
        <w:right w:val="none" w:sz="0" w:space="0" w:color="auto"/>
      </w:divBdr>
    </w:div>
    <w:div w:id="1694528935">
      <w:bodyDiv w:val="1"/>
      <w:marLeft w:val="0"/>
      <w:marRight w:val="0"/>
      <w:marTop w:val="0"/>
      <w:marBottom w:val="0"/>
      <w:divBdr>
        <w:top w:val="none" w:sz="0" w:space="0" w:color="auto"/>
        <w:left w:val="none" w:sz="0" w:space="0" w:color="auto"/>
        <w:bottom w:val="none" w:sz="0" w:space="0" w:color="auto"/>
        <w:right w:val="none" w:sz="0" w:space="0" w:color="auto"/>
      </w:divBdr>
    </w:div>
    <w:div w:id="1700425423">
      <w:bodyDiv w:val="1"/>
      <w:marLeft w:val="0"/>
      <w:marRight w:val="0"/>
      <w:marTop w:val="0"/>
      <w:marBottom w:val="0"/>
      <w:divBdr>
        <w:top w:val="none" w:sz="0" w:space="0" w:color="auto"/>
        <w:left w:val="none" w:sz="0" w:space="0" w:color="auto"/>
        <w:bottom w:val="none" w:sz="0" w:space="0" w:color="auto"/>
        <w:right w:val="none" w:sz="0" w:space="0" w:color="auto"/>
      </w:divBdr>
    </w:div>
    <w:div w:id="1727531044">
      <w:bodyDiv w:val="1"/>
      <w:marLeft w:val="0"/>
      <w:marRight w:val="0"/>
      <w:marTop w:val="0"/>
      <w:marBottom w:val="0"/>
      <w:divBdr>
        <w:top w:val="none" w:sz="0" w:space="0" w:color="auto"/>
        <w:left w:val="none" w:sz="0" w:space="0" w:color="auto"/>
        <w:bottom w:val="none" w:sz="0" w:space="0" w:color="auto"/>
        <w:right w:val="none" w:sz="0" w:space="0" w:color="auto"/>
      </w:divBdr>
    </w:div>
    <w:div w:id="1787113633">
      <w:bodyDiv w:val="1"/>
      <w:marLeft w:val="0"/>
      <w:marRight w:val="0"/>
      <w:marTop w:val="0"/>
      <w:marBottom w:val="0"/>
      <w:divBdr>
        <w:top w:val="none" w:sz="0" w:space="0" w:color="auto"/>
        <w:left w:val="none" w:sz="0" w:space="0" w:color="auto"/>
        <w:bottom w:val="none" w:sz="0" w:space="0" w:color="auto"/>
        <w:right w:val="none" w:sz="0" w:space="0" w:color="auto"/>
      </w:divBdr>
    </w:div>
    <w:div w:id="1788353110">
      <w:bodyDiv w:val="1"/>
      <w:marLeft w:val="0"/>
      <w:marRight w:val="0"/>
      <w:marTop w:val="0"/>
      <w:marBottom w:val="0"/>
      <w:divBdr>
        <w:top w:val="none" w:sz="0" w:space="0" w:color="auto"/>
        <w:left w:val="none" w:sz="0" w:space="0" w:color="auto"/>
        <w:bottom w:val="none" w:sz="0" w:space="0" w:color="auto"/>
        <w:right w:val="none" w:sz="0" w:space="0" w:color="auto"/>
      </w:divBdr>
    </w:div>
    <w:div w:id="1789278471">
      <w:bodyDiv w:val="1"/>
      <w:marLeft w:val="0"/>
      <w:marRight w:val="0"/>
      <w:marTop w:val="0"/>
      <w:marBottom w:val="0"/>
      <w:divBdr>
        <w:top w:val="none" w:sz="0" w:space="0" w:color="auto"/>
        <w:left w:val="none" w:sz="0" w:space="0" w:color="auto"/>
        <w:bottom w:val="none" w:sz="0" w:space="0" w:color="auto"/>
        <w:right w:val="none" w:sz="0" w:space="0" w:color="auto"/>
      </w:divBdr>
    </w:div>
    <w:div w:id="1820342557">
      <w:bodyDiv w:val="1"/>
      <w:marLeft w:val="0"/>
      <w:marRight w:val="0"/>
      <w:marTop w:val="0"/>
      <w:marBottom w:val="0"/>
      <w:divBdr>
        <w:top w:val="none" w:sz="0" w:space="0" w:color="auto"/>
        <w:left w:val="none" w:sz="0" w:space="0" w:color="auto"/>
        <w:bottom w:val="none" w:sz="0" w:space="0" w:color="auto"/>
        <w:right w:val="none" w:sz="0" w:space="0" w:color="auto"/>
      </w:divBdr>
    </w:div>
    <w:div w:id="1838500978">
      <w:bodyDiv w:val="1"/>
      <w:marLeft w:val="0"/>
      <w:marRight w:val="0"/>
      <w:marTop w:val="0"/>
      <w:marBottom w:val="0"/>
      <w:divBdr>
        <w:top w:val="none" w:sz="0" w:space="0" w:color="auto"/>
        <w:left w:val="none" w:sz="0" w:space="0" w:color="auto"/>
        <w:bottom w:val="none" w:sz="0" w:space="0" w:color="auto"/>
        <w:right w:val="none" w:sz="0" w:space="0" w:color="auto"/>
      </w:divBdr>
    </w:div>
    <w:div w:id="1839954785">
      <w:bodyDiv w:val="1"/>
      <w:marLeft w:val="0"/>
      <w:marRight w:val="0"/>
      <w:marTop w:val="0"/>
      <w:marBottom w:val="0"/>
      <w:divBdr>
        <w:top w:val="none" w:sz="0" w:space="0" w:color="auto"/>
        <w:left w:val="none" w:sz="0" w:space="0" w:color="auto"/>
        <w:bottom w:val="none" w:sz="0" w:space="0" w:color="auto"/>
        <w:right w:val="none" w:sz="0" w:space="0" w:color="auto"/>
      </w:divBdr>
    </w:div>
    <w:div w:id="1866170323">
      <w:bodyDiv w:val="1"/>
      <w:marLeft w:val="0"/>
      <w:marRight w:val="0"/>
      <w:marTop w:val="0"/>
      <w:marBottom w:val="0"/>
      <w:divBdr>
        <w:top w:val="none" w:sz="0" w:space="0" w:color="auto"/>
        <w:left w:val="none" w:sz="0" w:space="0" w:color="auto"/>
        <w:bottom w:val="none" w:sz="0" w:space="0" w:color="auto"/>
        <w:right w:val="none" w:sz="0" w:space="0" w:color="auto"/>
      </w:divBdr>
    </w:div>
    <w:div w:id="1873570581">
      <w:bodyDiv w:val="1"/>
      <w:marLeft w:val="0"/>
      <w:marRight w:val="0"/>
      <w:marTop w:val="0"/>
      <w:marBottom w:val="0"/>
      <w:divBdr>
        <w:top w:val="none" w:sz="0" w:space="0" w:color="auto"/>
        <w:left w:val="none" w:sz="0" w:space="0" w:color="auto"/>
        <w:bottom w:val="none" w:sz="0" w:space="0" w:color="auto"/>
        <w:right w:val="none" w:sz="0" w:space="0" w:color="auto"/>
      </w:divBdr>
    </w:div>
    <w:div w:id="1906986954">
      <w:bodyDiv w:val="1"/>
      <w:marLeft w:val="0"/>
      <w:marRight w:val="0"/>
      <w:marTop w:val="0"/>
      <w:marBottom w:val="0"/>
      <w:divBdr>
        <w:top w:val="none" w:sz="0" w:space="0" w:color="auto"/>
        <w:left w:val="none" w:sz="0" w:space="0" w:color="auto"/>
        <w:bottom w:val="none" w:sz="0" w:space="0" w:color="auto"/>
        <w:right w:val="none" w:sz="0" w:space="0" w:color="auto"/>
      </w:divBdr>
    </w:div>
    <w:div w:id="1951669698">
      <w:bodyDiv w:val="1"/>
      <w:marLeft w:val="0"/>
      <w:marRight w:val="0"/>
      <w:marTop w:val="0"/>
      <w:marBottom w:val="0"/>
      <w:divBdr>
        <w:top w:val="none" w:sz="0" w:space="0" w:color="auto"/>
        <w:left w:val="none" w:sz="0" w:space="0" w:color="auto"/>
        <w:bottom w:val="none" w:sz="0" w:space="0" w:color="auto"/>
        <w:right w:val="none" w:sz="0" w:space="0" w:color="auto"/>
      </w:divBdr>
    </w:div>
    <w:div w:id="1960842782">
      <w:bodyDiv w:val="1"/>
      <w:marLeft w:val="0"/>
      <w:marRight w:val="0"/>
      <w:marTop w:val="0"/>
      <w:marBottom w:val="0"/>
      <w:divBdr>
        <w:top w:val="none" w:sz="0" w:space="0" w:color="auto"/>
        <w:left w:val="none" w:sz="0" w:space="0" w:color="auto"/>
        <w:bottom w:val="none" w:sz="0" w:space="0" w:color="auto"/>
        <w:right w:val="none" w:sz="0" w:space="0" w:color="auto"/>
      </w:divBdr>
    </w:div>
    <w:div w:id="1970162985">
      <w:bodyDiv w:val="1"/>
      <w:marLeft w:val="0"/>
      <w:marRight w:val="0"/>
      <w:marTop w:val="0"/>
      <w:marBottom w:val="0"/>
      <w:divBdr>
        <w:top w:val="none" w:sz="0" w:space="0" w:color="auto"/>
        <w:left w:val="none" w:sz="0" w:space="0" w:color="auto"/>
        <w:bottom w:val="none" w:sz="0" w:space="0" w:color="auto"/>
        <w:right w:val="none" w:sz="0" w:space="0" w:color="auto"/>
      </w:divBdr>
    </w:div>
    <w:div w:id="1985502923">
      <w:bodyDiv w:val="1"/>
      <w:marLeft w:val="0"/>
      <w:marRight w:val="0"/>
      <w:marTop w:val="0"/>
      <w:marBottom w:val="0"/>
      <w:divBdr>
        <w:top w:val="none" w:sz="0" w:space="0" w:color="auto"/>
        <w:left w:val="none" w:sz="0" w:space="0" w:color="auto"/>
        <w:bottom w:val="none" w:sz="0" w:space="0" w:color="auto"/>
        <w:right w:val="none" w:sz="0" w:space="0" w:color="auto"/>
      </w:divBdr>
    </w:div>
    <w:div w:id="1986619768">
      <w:bodyDiv w:val="1"/>
      <w:marLeft w:val="0"/>
      <w:marRight w:val="0"/>
      <w:marTop w:val="0"/>
      <w:marBottom w:val="0"/>
      <w:divBdr>
        <w:top w:val="none" w:sz="0" w:space="0" w:color="auto"/>
        <w:left w:val="none" w:sz="0" w:space="0" w:color="auto"/>
        <w:bottom w:val="none" w:sz="0" w:space="0" w:color="auto"/>
        <w:right w:val="none" w:sz="0" w:space="0" w:color="auto"/>
      </w:divBdr>
    </w:div>
    <w:div w:id="2045474167">
      <w:bodyDiv w:val="1"/>
      <w:marLeft w:val="0"/>
      <w:marRight w:val="0"/>
      <w:marTop w:val="0"/>
      <w:marBottom w:val="0"/>
      <w:divBdr>
        <w:top w:val="none" w:sz="0" w:space="0" w:color="auto"/>
        <w:left w:val="none" w:sz="0" w:space="0" w:color="auto"/>
        <w:bottom w:val="none" w:sz="0" w:space="0" w:color="auto"/>
        <w:right w:val="none" w:sz="0" w:space="0" w:color="auto"/>
      </w:divBdr>
    </w:div>
    <w:div w:id="2129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mon%20Bhai\Rabies%20Vaccine\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Average time gap between bite and hospital visit Day</c:v>
                </c:pt>
              </c:strCache>
            </c:strRef>
          </c:tx>
          <c:spPr>
            <a:solidFill>
              <a:schemeClr val="accent1"/>
            </a:solidFill>
            <a:ln>
              <a:noFill/>
            </a:ln>
            <a:effectLst/>
          </c:spPr>
          <c:invertIfNegative val="0"/>
          <c:dLbls>
            <c:delete val="1"/>
          </c:dLbls>
          <c:cat>
            <c:strRef>
              <c:f>Sheet1!$B$2:$B$8</c:f>
              <c:strCache>
                <c:ptCount val="7"/>
                <c:pt idx="0">
                  <c:v>Don’t know about vaccine schedule</c:v>
                </c:pt>
                <c:pt idx="1">
                  <c:v>Busy with other works</c:v>
                </c:pt>
                <c:pt idx="2">
                  <c:v>Took time to find IDH</c:v>
                </c:pt>
                <c:pt idx="3">
                  <c:v>Unable to come on day 0 because of bite induced suffering</c:v>
                </c:pt>
                <c:pt idx="4">
                  <c:v>Sickness</c:v>
                </c:pt>
                <c:pt idx="5">
                  <c:v>Distance</c:v>
                </c:pt>
                <c:pt idx="6">
                  <c:v>Others</c:v>
                </c:pt>
              </c:strCache>
            </c:strRef>
          </c:cat>
          <c:val>
            <c:numRef>
              <c:f>Sheet1!$C$2:$C$8</c:f>
              <c:numCache>
                <c:formatCode>General</c:formatCode>
                <c:ptCount val="7"/>
                <c:pt idx="0">
                  <c:v>4.09</c:v>
                </c:pt>
                <c:pt idx="1">
                  <c:v>2.14</c:v>
                </c:pt>
                <c:pt idx="2">
                  <c:v>1.9</c:v>
                </c:pt>
                <c:pt idx="3">
                  <c:v>3.11</c:v>
                </c:pt>
                <c:pt idx="4">
                  <c:v>3.33</c:v>
                </c:pt>
                <c:pt idx="5">
                  <c:v>8.36</c:v>
                </c:pt>
                <c:pt idx="6">
                  <c:v>1.8</c:v>
                </c:pt>
              </c:numCache>
            </c:numRef>
          </c:val>
          <c:extLst>
            <c:ext xmlns:c16="http://schemas.microsoft.com/office/drawing/2014/chart" uri="{C3380CC4-5D6E-409C-BE32-E72D297353CC}">
              <c16:uniqueId val="{00000000-01B8-4116-A6A0-7D0785DFA0F6}"/>
            </c:ext>
          </c:extLst>
        </c:ser>
        <c:dLbls>
          <c:dLblPos val="outEnd"/>
          <c:showLegendKey val="0"/>
          <c:showVal val="1"/>
          <c:showCatName val="0"/>
          <c:showSerName val="0"/>
          <c:showPercent val="0"/>
          <c:showBubbleSize val="0"/>
        </c:dLbls>
        <c:gapWidth val="182"/>
        <c:axId val="588749792"/>
        <c:axId val="588739352"/>
      </c:barChart>
      <c:catAx>
        <c:axId val="5887497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Barriers to timely initiation and completion of rabies PEP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8739352"/>
        <c:crosses val="autoZero"/>
        <c:auto val="1"/>
        <c:lblAlgn val="ctr"/>
        <c:lblOffset val="100"/>
        <c:noMultiLvlLbl val="0"/>
      </c:catAx>
      <c:valAx>
        <c:axId val="58873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1" i="0" u="none" strike="noStrike" kern="1200" baseline="0">
                    <a:solidFill>
                      <a:sysClr val="windowText" lastClr="000000">
                        <a:lumMod val="65000"/>
                        <a:lumOff val="35000"/>
                      </a:sysClr>
                    </a:solidFill>
                  </a:rPr>
                  <a:t>Average time (in Days) </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874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18</Pages>
  <Words>10489</Words>
  <Characters>59791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Ghosh</dc:creator>
  <cp:keywords/>
  <dc:description/>
  <cp:lastModifiedBy>Sabrin Sultana</cp:lastModifiedBy>
  <cp:revision>24</cp:revision>
  <dcterms:created xsi:type="dcterms:W3CDTF">2025-07-06T03:00:00Z</dcterms:created>
  <dcterms:modified xsi:type="dcterms:W3CDTF">2025-07-07T16:21:00Z</dcterms:modified>
</cp:coreProperties>
</file>